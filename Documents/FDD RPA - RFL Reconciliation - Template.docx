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3C382" w14:textId="77777777" w:rsidR="004A2710" w:rsidRDefault="004A2710" w:rsidP="00C363B8">
      <w:pPr>
        <w:pStyle w:val="Title-Major"/>
        <w:rPr>
          <w:rFonts w:ascii="Book Antiqua" w:hAnsi="Book Antiqua"/>
        </w:rPr>
      </w:pPr>
    </w:p>
    <w:p w14:paraId="277D06AF" w14:textId="7F8D3E18" w:rsidR="00FF2AAD" w:rsidRDefault="00FF2AAD" w:rsidP="00FF2AAD">
      <w:pPr>
        <w:pStyle w:val="Title-Major"/>
        <w:rPr>
          <w:rFonts w:ascii="Book Antiqua" w:hAnsi="Book Antiqua"/>
          <w:b/>
          <w:bCs/>
        </w:rPr>
      </w:pPr>
      <w:r>
        <w:rPr>
          <w:rFonts w:ascii="Book Antiqua" w:hAnsi="Book Antiqua"/>
          <w:b/>
          <w:bCs/>
        </w:rPr>
        <w:t>Technical Design Document</w:t>
      </w:r>
    </w:p>
    <w:p w14:paraId="2821CA0A" w14:textId="77777777" w:rsidR="00FF2AAD" w:rsidRDefault="00FF2AAD" w:rsidP="00FF2AAD">
      <w:pPr>
        <w:pStyle w:val="Title-Major"/>
        <w:rPr>
          <w:rFonts w:ascii="Book Antiqua" w:hAnsi="Book Antiqua"/>
          <w:b/>
          <w:bCs/>
        </w:rPr>
      </w:pPr>
    </w:p>
    <w:p w14:paraId="171ED2AC" w14:textId="0EAD444C" w:rsidR="00C363B8" w:rsidRPr="00FF2AAD" w:rsidRDefault="00AE2C82" w:rsidP="00FF2AAD">
      <w:pPr>
        <w:pStyle w:val="Title-Major"/>
        <w:rPr>
          <w:rFonts w:ascii="Book Antiqua" w:hAnsi="Book Antiqua"/>
          <w:b/>
          <w:bCs/>
          <w:sz w:val="44"/>
          <w:szCs w:val="44"/>
        </w:rPr>
      </w:pPr>
      <w:r w:rsidRPr="00FF2AAD">
        <w:rPr>
          <w:rFonts w:ascii="Book Antiqua" w:hAnsi="Book Antiqua"/>
          <w:b/>
          <w:bCs/>
          <w:sz w:val="44"/>
          <w:szCs w:val="44"/>
        </w:rPr>
        <w:t>R</w:t>
      </w:r>
      <w:r w:rsidRPr="00FF2AAD">
        <w:rPr>
          <w:rFonts w:ascii="Book Antiqua" w:hAnsi="Book Antiqua"/>
          <w:sz w:val="44"/>
          <w:szCs w:val="44"/>
        </w:rPr>
        <w:t>obotics</w:t>
      </w:r>
      <w:r w:rsidRPr="00FF2AAD">
        <w:rPr>
          <w:rFonts w:ascii="Book Antiqua" w:hAnsi="Book Antiqua"/>
          <w:b/>
          <w:bCs/>
          <w:sz w:val="44"/>
          <w:szCs w:val="44"/>
        </w:rPr>
        <w:t xml:space="preserve"> P</w:t>
      </w:r>
      <w:r w:rsidRPr="00FF2AAD">
        <w:rPr>
          <w:rFonts w:ascii="Book Antiqua" w:hAnsi="Book Antiqua"/>
          <w:sz w:val="44"/>
          <w:szCs w:val="44"/>
        </w:rPr>
        <w:t xml:space="preserve">rocess </w:t>
      </w:r>
      <w:r w:rsidRPr="00FF2AAD">
        <w:rPr>
          <w:rFonts w:ascii="Book Antiqua" w:hAnsi="Book Antiqua"/>
          <w:b/>
          <w:bCs/>
          <w:sz w:val="44"/>
          <w:szCs w:val="44"/>
        </w:rPr>
        <w:t>A</w:t>
      </w:r>
      <w:r w:rsidRPr="00FF2AAD">
        <w:rPr>
          <w:rFonts w:ascii="Book Antiqua" w:hAnsi="Book Antiqua"/>
          <w:sz w:val="44"/>
          <w:szCs w:val="44"/>
        </w:rPr>
        <w:t>utomation</w:t>
      </w:r>
    </w:p>
    <w:p w14:paraId="1484C59D" w14:textId="40A90D41" w:rsidR="009A7692" w:rsidRPr="00FF2AAD" w:rsidRDefault="00AE2C82" w:rsidP="00C363B8">
      <w:pPr>
        <w:pStyle w:val="BodyText"/>
        <w:outlineLvl w:val="0"/>
        <w:rPr>
          <w:rStyle w:val="HighlightedVariable"/>
          <w:b/>
          <w:bCs/>
          <w:color w:val="auto"/>
          <w:sz w:val="44"/>
          <w:szCs w:val="44"/>
        </w:rPr>
      </w:pPr>
      <w:bookmarkStart w:id="0" w:name="_Hlk212045485"/>
      <w:r w:rsidRPr="00FF2AAD">
        <w:rPr>
          <w:rStyle w:val="HighlightedVariable"/>
          <w:b/>
          <w:bCs/>
          <w:color w:val="auto"/>
          <w:sz w:val="44"/>
          <w:szCs w:val="44"/>
        </w:rPr>
        <w:t>R</w:t>
      </w:r>
      <w:r w:rsidRPr="00FF2AAD">
        <w:rPr>
          <w:rStyle w:val="HighlightedVariable"/>
          <w:color w:val="auto"/>
          <w:sz w:val="44"/>
          <w:szCs w:val="44"/>
        </w:rPr>
        <w:t>eturn</w:t>
      </w:r>
      <w:r w:rsidRPr="00FF2AAD">
        <w:rPr>
          <w:rStyle w:val="HighlightedVariable"/>
          <w:b/>
          <w:bCs/>
          <w:color w:val="auto"/>
          <w:sz w:val="44"/>
          <w:szCs w:val="44"/>
        </w:rPr>
        <w:t xml:space="preserve"> </w:t>
      </w:r>
      <w:r w:rsidR="00FF2AAD" w:rsidRPr="00FF2AAD">
        <w:rPr>
          <w:rStyle w:val="HighlightedVariable"/>
          <w:b/>
          <w:bCs/>
          <w:color w:val="auto"/>
          <w:sz w:val="44"/>
          <w:szCs w:val="44"/>
        </w:rPr>
        <w:t>F</w:t>
      </w:r>
      <w:r w:rsidRPr="00FF2AAD">
        <w:rPr>
          <w:rStyle w:val="HighlightedVariable"/>
          <w:color w:val="auto"/>
          <w:sz w:val="44"/>
          <w:szCs w:val="44"/>
        </w:rPr>
        <w:t>rom</w:t>
      </w:r>
      <w:r w:rsidRPr="00FF2AAD">
        <w:rPr>
          <w:rStyle w:val="HighlightedVariable"/>
          <w:b/>
          <w:bCs/>
          <w:color w:val="auto"/>
          <w:sz w:val="44"/>
          <w:szCs w:val="44"/>
        </w:rPr>
        <w:t xml:space="preserve"> L</w:t>
      </w:r>
      <w:r w:rsidRPr="00FF2AAD">
        <w:rPr>
          <w:rStyle w:val="HighlightedVariable"/>
          <w:color w:val="auto"/>
          <w:sz w:val="44"/>
          <w:szCs w:val="44"/>
        </w:rPr>
        <w:t>eave</w:t>
      </w:r>
    </w:p>
    <w:bookmarkEnd w:id="0"/>
    <w:p w14:paraId="449DC332" w14:textId="77777777" w:rsidR="00C363B8" w:rsidRPr="00FF2AAD" w:rsidRDefault="00C363B8" w:rsidP="00C363B8">
      <w:pPr>
        <w:pStyle w:val="BodyText"/>
        <w:ind w:left="0"/>
        <w:rPr>
          <w:rFonts w:ascii="Book Antiqua" w:hAnsi="Book Antiqua"/>
          <w:sz w:val="44"/>
          <w:szCs w:val="44"/>
        </w:rPr>
      </w:pPr>
      <w:r w:rsidRPr="00FF2AAD">
        <w:rPr>
          <w:rStyle w:val="HighlightedVariable"/>
          <w:sz w:val="44"/>
          <w:szCs w:val="44"/>
        </w:rPr>
        <w:t xml:space="preserve"> </w:t>
      </w:r>
      <w:r w:rsidRPr="00FF2AAD">
        <w:rPr>
          <w:rFonts w:ascii="Book Antiqua" w:hAnsi="Book Antiqua"/>
          <w:sz w:val="44"/>
          <w:szCs w:val="44"/>
        </w:rPr>
        <w:t xml:space="preserve"> </w:t>
      </w:r>
    </w:p>
    <w:p w14:paraId="7356209D" w14:textId="77777777" w:rsidR="00C363B8" w:rsidRPr="00FF2AAD" w:rsidRDefault="00C363B8" w:rsidP="00C363B8">
      <w:pPr>
        <w:pStyle w:val="BodyText"/>
        <w:rPr>
          <w:rFonts w:ascii="Book Antiqua" w:hAnsi="Book Antiqua"/>
          <w:sz w:val="44"/>
          <w:szCs w:val="44"/>
        </w:rPr>
      </w:pPr>
      <w:r w:rsidRPr="00FF2AAD">
        <w:rPr>
          <w:rStyle w:val="HighlightedVariable"/>
          <w:sz w:val="44"/>
          <w:szCs w:val="44"/>
        </w:rPr>
        <w:t>University of California</w:t>
      </w:r>
    </w:p>
    <w:p w14:paraId="5468437B" w14:textId="6A057FC5" w:rsidR="00FF2AAD" w:rsidRPr="00FF2AAD" w:rsidRDefault="004A2710" w:rsidP="00C363B8">
      <w:pPr>
        <w:pStyle w:val="BodyText"/>
        <w:rPr>
          <w:rFonts w:ascii="Book Antiqua" w:hAnsi="Book Antiqua"/>
          <w:sz w:val="44"/>
          <w:szCs w:val="44"/>
          <w:lang w:val="en-GB"/>
        </w:rPr>
      </w:pPr>
      <w:r w:rsidRPr="00FF2AAD">
        <w:rPr>
          <w:rStyle w:val="HighlightedVariable"/>
          <w:sz w:val="44"/>
          <w:szCs w:val="44"/>
        </w:rPr>
        <w:t>O</w:t>
      </w:r>
      <w:r w:rsidR="004C4675" w:rsidRPr="00FF2AAD">
        <w:rPr>
          <w:rStyle w:val="HighlightedVariable"/>
          <w:sz w:val="44"/>
          <w:szCs w:val="44"/>
        </w:rPr>
        <w:t xml:space="preserve">racle </w:t>
      </w:r>
      <w:r w:rsidR="00F53448" w:rsidRPr="00FF2AAD">
        <w:rPr>
          <w:rStyle w:val="HighlightedVariable"/>
          <w:sz w:val="44"/>
          <w:szCs w:val="44"/>
        </w:rPr>
        <w:t xml:space="preserve">Cloud </w:t>
      </w:r>
      <w:r w:rsidR="004C4675" w:rsidRPr="00FF2AAD">
        <w:rPr>
          <w:rStyle w:val="HighlightedVariable"/>
          <w:sz w:val="44"/>
          <w:szCs w:val="44"/>
        </w:rPr>
        <w:t xml:space="preserve">Financial </w:t>
      </w:r>
      <w:r w:rsidR="00C363B8" w:rsidRPr="00FF2AAD">
        <w:rPr>
          <w:rStyle w:val="HighlightedVariable"/>
          <w:sz w:val="44"/>
          <w:szCs w:val="44"/>
        </w:rPr>
        <w:t xml:space="preserve">- </w:t>
      </w:r>
      <w:r w:rsidR="00AE2C82" w:rsidRPr="00FF2AAD">
        <w:rPr>
          <w:rStyle w:val="HighlightedVariable"/>
          <w:sz w:val="44"/>
          <w:szCs w:val="44"/>
        </w:rPr>
        <w:t>Finance</w:t>
      </w:r>
      <w:r w:rsidR="00C363B8" w:rsidRPr="00FF2AAD">
        <w:rPr>
          <w:rFonts w:ascii="Book Antiqua" w:hAnsi="Book Antiqua"/>
          <w:sz w:val="44"/>
          <w:szCs w:val="44"/>
          <w:lang w:val="en-GB"/>
        </w:rPr>
        <w:t xml:space="preserve">     </w:t>
      </w:r>
    </w:p>
    <w:p w14:paraId="59338A50" w14:textId="77777777" w:rsidR="00FF2AAD" w:rsidRDefault="00FF2AAD" w:rsidP="00C363B8">
      <w:pPr>
        <w:pStyle w:val="BodyText"/>
        <w:rPr>
          <w:rFonts w:ascii="Book Antiqua" w:hAnsi="Book Antiqua"/>
          <w:lang w:val="en-GB"/>
        </w:rPr>
      </w:pPr>
    </w:p>
    <w:p w14:paraId="6722C6CD" w14:textId="3EF1B181" w:rsidR="00C363B8" w:rsidRPr="003F625C" w:rsidRDefault="00C363B8" w:rsidP="00C363B8">
      <w:pPr>
        <w:pStyle w:val="BodyText"/>
        <w:rPr>
          <w:rFonts w:ascii="Book Antiqua" w:hAnsi="Book Antiqua"/>
          <w:lang w:val="en-GB"/>
        </w:rPr>
      </w:pPr>
      <w:r w:rsidRPr="003F625C">
        <w:rPr>
          <w:rFonts w:ascii="Book Antiqua" w:hAnsi="Book Antiqua"/>
          <w:lang w:val="en-GB"/>
        </w:rPr>
        <w:t xml:space="preserve">        </w:t>
      </w:r>
    </w:p>
    <w:p w14:paraId="3C31876E" w14:textId="77777777" w:rsidR="00C363B8" w:rsidRPr="00BF5F5B" w:rsidRDefault="00C363B8" w:rsidP="00C363B8">
      <w:pPr>
        <w:pStyle w:val="BodyText"/>
        <w:tabs>
          <w:tab w:val="left" w:pos="4320"/>
        </w:tabs>
        <w:spacing w:after="0"/>
        <w:rPr>
          <w:rStyle w:val="HighlightedVariable"/>
          <w:sz w:val="24"/>
          <w:szCs w:val="24"/>
        </w:rPr>
      </w:pPr>
      <w:r w:rsidRPr="00BF5F5B">
        <w:rPr>
          <w:rFonts w:ascii="Book Antiqua" w:hAnsi="Book Antiqua"/>
          <w:sz w:val="24"/>
          <w:szCs w:val="24"/>
        </w:rPr>
        <w:t>Author:</w:t>
      </w:r>
      <w:r w:rsidRPr="00BF5F5B">
        <w:rPr>
          <w:rFonts w:ascii="Book Antiqua" w:hAnsi="Book Antiqua"/>
          <w:sz w:val="24"/>
          <w:szCs w:val="24"/>
        </w:rPr>
        <w:tab/>
      </w:r>
      <w:r w:rsidR="00AE2C82" w:rsidRPr="00BF5F5B">
        <w:rPr>
          <w:rFonts w:ascii="Book Antiqua" w:hAnsi="Book Antiqua"/>
          <w:sz w:val="24"/>
          <w:szCs w:val="24"/>
        </w:rPr>
        <w:t>Chris Palmer</w:t>
      </w:r>
    </w:p>
    <w:p w14:paraId="53256273" w14:textId="1F1E6D4A" w:rsidR="00C363B8" w:rsidRPr="00BF5F5B" w:rsidRDefault="00C363B8" w:rsidP="00C363B8">
      <w:pPr>
        <w:pStyle w:val="BodyText"/>
        <w:tabs>
          <w:tab w:val="left" w:pos="4320"/>
        </w:tabs>
        <w:spacing w:after="0"/>
        <w:rPr>
          <w:rFonts w:ascii="Book Antiqua" w:hAnsi="Book Antiqua"/>
          <w:sz w:val="24"/>
          <w:szCs w:val="24"/>
        </w:rPr>
      </w:pPr>
      <w:r w:rsidRPr="00BF5F5B">
        <w:rPr>
          <w:rFonts w:ascii="Book Antiqua" w:hAnsi="Book Antiqua"/>
          <w:sz w:val="24"/>
          <w:szCs w:val="24"/>
        </w:rPr>
        <w:t>Creation Date:</w:t>
      </w:r>
      <w:r w:rsidRPr="00BF5F5B">
        <w:rPr>
          <w:rFonts w:ascii="Book Antiqua" w:hAnsi="Book Antiqua"/>
          <w:sz w:val="24"/>
          <w:szCs w:val="24"/>
        </w:rPr>
        <w:tab/>
      </w:r>
      <w:r w:rsidR="001B0F8E" w:rsidRPr="00BF5F5B">
        <w:rPr>
          <w:rFonts w:ascii="Book Antiqua" w:hAnsi="Book Antiqua"/>
          <w:sz w:val="24"/>
          <w:szCs w:val="24"/>
        </w:rPr>
        <w:t>March</w:t>
      </w:r>
      <w:r w:rsidRPr="00BF5F5B">
        <w:rPr>
          <w:rFonts w:ascii="Book Antiqua" w:hAnsi="Book Antiqua"/>
          <w:sz w:val="24"/>
          <w:szCs w:val="24"/>
        </w:rPr>
        <w:t xml:space="preserve"> </w:t>
      </w:r>
      <w:r w:rsidR="00AE2C82" w:rsidRPr="00BF5F5B">
        <w:rPr>
          <w:rFonts w:ascii="Book Antiqua" w:hAnsi="Book Antiqua"/>
          <w:sz w:val="24"/>
          <w:szCs w:val="24"/>
        </w:rPr>
        <w:t>2</w:t>
      </w:r>
      <w:r w:rsidR="001B0F8E" w:rsidRPr="00BF5F5B">
        <w:rPr>
          <w:rFonts w:ascii="Book Antiqua" w:hAnsi="Book Antiqua"/>
          <w:sz w:val="24"/>
          <w:szCs w:val="24"/>
        </w:rPr>
        <w:t>0</w:t>
      </w:r>
      <w:r w:rsidRPr="00BF5F5B">
        <w:rPr>
          <w:rFonts w:ascii="Book Antiqua" w:hAnsi="Book Antiqua"/>
          <w:sz w:val="24"/>
          <w:szCs w:val="24"/>
        </w:rPr>
        <w:t>, 20</w:t>
      </w:r>
      <w:r w:rsidR="00AE2C82" w:rsidRPr="00BF5F5B">
        <w:rPr>
          <w:rFonts w:ascii="Book Antiqua" w:hAnsi="Book Antiqua"/>
          <w:sz w:val="24"/>
          <w:szCs w:val="24"/>
        </w:rPr>
        <w:t>25</w:t>
      </w:r>
    </w:p>
    <w:p w14:paraId="5C3EA74C" w14:textId="77777777" w:rsidR="008D34EE" w:rsidRPr="00BF5F5B" w:rsidRDefault="00C363B8" w:rsidP="00C363B8">
      <w:pPr>
        <w:pStyle w:val="BodyText"/>
        <w:tabs>
          <w:tab w:val="left" w:pos="4320"/>
        </w:tabs>
        <w:spacing w:after="0"/>
        <w:rPr>
          <w:ins w:id="1" w:author="Chris Lardakis" w:date="2017-07-24T18:23:00Z"/>
          <w:rFonts w:ascii="Book Antiqua" w:hAnsi="Book Antiqua"/>
          <w:sz w:val="24"/>
          <w:szCs w:val="24"/>
        </w:rPr>
      </w:pPr>
      <w:r w:rsidRPr="00BF5F5B">
        <w:rPr>
          <w:rFonts w:ascii="Book Antiqua" w:hAnsi="Book Antiqua"/>
          <w:sz w:val="24"/>
          <w:szCs w:val="24"/>
        </w:rPr>
        <w:t>Updated:</w:t>
      </w:r>
      <w:r w:rsidRPr="00BF5F5B">
        <w:rPr>
          <w:rFonts w:ascii="Book Antiqua" w:hAnsi="Book Antiqua"/>
          <w:sz w:val="24"/>
          <w:szCs w:val="24"/>
        </w:rPr>
        <w:tab/>
      </w:r>
    </w:p>
    <w:p w14:paraId="6AA5006C" w14:textId="77777777" w:rsidR="00C363B8" w:rsidRPr="00BF5F5B" w:rsidRDefault="00C363B8" w:rsidP="00C363B8">
      <w:pPr>
        <w:pStyle w:val="BodyText"/>
        <w:tabs>
          <w:tab w:val="left" w:pos="4320"/>
        </w:tabs>
        <w:spacing w:after="0"/>
        <w:rPr>
          <w:rStyle w:val="HighlightedVariable"/>
          <w:sz w:val="24"/>
          <w:szCs w:val="24"/>
        </w:rPr>
      </w:pPr>
      <w:r w:rsidRPr="00BF5F5B">
        <w:rPr>
          <w:rFonts w:ascii="Book Antiqua" w:hAnsi="Book Antiqua"/>
          <w:sz w:val="24"/>
          <w:szCs w:val="24"/>
        </w:rPr>
        <w:t>Document Ref:</w:t>
      </w:r>
      <w:r w:rsidRPr="00BF5F5B">
        <w:rPr>
          <w:rFonts w:ascii="Book Antiqua" w:hAnsi="Book Antiqua"/>
          <w:sz w:val="24"/>
          <w:szCs w:val="24"/>
        </w:rPr>
        <w:tab/>
      </w:r>
      <w:r w:rsidR="00AE2C82" w:rsidRPr="00BF5F5B">
        <w:rPr>
          <w:rFonts w:ascii="Book Antiqua" w:hAnsi="Book Antiqua"/>
          <w:sz w:val="24"/>
          <w:szCs w:val="24"/>
        </w:rPr>
        <w:t>001</w:t>
      </w:r>
    </w:p>
    <w:p w14:paraId="570E2C10" w14:textId="03BB3CE1" w:rsidR="00C363B8" w:rsidRPr="00BF5F5B" w:rsidRDefault="00C363B8" w:rsidP="00AD0730">
      <w:pPr>
        <w:pStyle w:val="BodyText"/>
        <w:tabs>
          <w:tab w:val="left" w:pos="4320"/>
        </w:tabs>
        <w:rPr>
          <w:rFonts w:ascii="Book Antiqua" w:hAnsi="Book Antiqua"/>
          <w:sz w:val="24"/>
          <w:szCs w:val="24"/>
        </w:rPr>
      </w:pPr>
      <w:r w:rsidRPr="00BF5F5B">
        <w:rPr>
          <w:rFonts w:ascii="Book Antiqua" w:hAnsi="Book Antiqua"/>
          <w:sz w:val="24"/>
          <w:szCs w:val="24"/>
        </w:rPr>
        <w:t>Version:</w:t>
      </w:r>
      <w:r w:rsidRPr="00BF5F5B">
        <w:rPr>
          <w:rFonts w:ascii="Book Antiqua" w:hAnsi="Book Antiqua"/>
          <w:sz w:val="24"/>
          <w:szCs w:val="24"/>
        </w:rPr>
        <w:tab/>
      </w:r>
      <w:r w:rsidR="00AE2C82" w:rsidRPr="00BF5F5B">
        <w:rPr>
          <w:rFonts w:ascii="Book Antiqua" w:hAnsi="Book Antiqua"/>
          <w:sz w:val="24"/>
          <w:szCs w:val="24"/>
        </w:rPr>
        <w:t>1.</w:t>
      </w:r>
      <w:r w:rsidR="006855F1">
        <w:rPr>
          <w:rFonts w:ascii="Book Antiqua" w:hAnsi="Book Antiqua"/>
          <w:sz w:val="24"/>
          <w:szCs w:val="24"/>
        </w:rPr>
        <w:t>2</w:t>
      </w:r>
    </w:p>
    <w:p w14:paraId="55BD532E" w14:textId="77777777" w:rsidR="00C363B8" w:rsidRPr="00BF5F5B" w:rsidRDefault="00C363B8" w:rsidP="00AD0730">
      <w:pPr>
        <w:pStyle w:val="BodyText"/>
        <w:tabs>
          <w:tab w:val="left" w:pos="4320"/>
        </w:tabs>
        <w:rPr>
          <w:rFonts w:ascii="Book Antiqua" w:hAnsi="Book Antiqua"/>
          <w:sz w:val="24"/>
          <w:szCs w:val="24"/>
        </w:rPr>
      </w:pPr>
      <w:proofErr w:type="gramStart"/>
      <w:r w:rsidRPr="00BF5F5B">
        <w:rPr>
          <w:rFonts w:ascii="Book Antiqua" w:hAnsi="Book Antiqua"/>
          <w:b/>
          <w:sz w:val="24"/>
          <w:szCs w:val="24"/>
        </w:rPr>
        <w:t>Approvals</w:t>
      </w:r>
      <w:proofErr w:type="gramEnd"/>
      <w:r w:rsidRPr="00BF5F5B">
        <w:rPr>
          <w:rFonts w:ascii="Book Antiqua" w:hAnsi="Book Antiqua"/>
          <w:b/>
          <w:sz w:val="24"/>
          <w:szCs w:val="24"/>
        </w:rPr>
        <w:t>:</w:t>
      </w:r>
    </w:p>
    <w:tbl>
      <w:tblPr>
        <w:tblW w:w="0" w:type="auto"/>
        <w:tblInd w:w="2520" w:type="dxa"/>
        <w:tblLayout w:type="fixed"/>
        <w:tblLook w:val="0000" w:firstRow="0" w:lastRow="0" w:firstColumn="0" w:lastColumn="0" w:noHBand="0" w:noVBand="0"/>
      </w:tblPr>
      <w:tblGrid>
        <w:gridCol w:w="2718"/>
        <w:gridCol w:w="5040"/>
      </w:tblGrid>
      <w:tr w:rsidR="00C363B8" w:rsidRPr="003F625C" w14:paraId="63B93D87" w14:textId="77777777" w:rsidTr="00A9049D">
        <w:tc>
          <w:tcPr>
            <w:tcW w:w="2718" w:type="dxa"/>
          </w:tcPr>
          <w:p w14:paraId="5B2CDEBB" w14:textId="77777777" w:rsidR="00C363B8" w:rsidRPr="003F625C" w:rsidRDefault="00C363B8" w:rsidP="00A9049D">
            <w:pPr>
              <w:spacing w:before="360"/>
              <w:rPr>
                <w:rFonts w:ascii="Book Antiqua" w:hAnsi="Book Antiqua"/>
                <w:sz w:val="18"/>
              </w:rPr>
            </w:pPr>
          </w:p>
        </w:tc>
        <w:tc>
          <w:tcPr>
            <w:tcW w:w="5040" w:type="dxa"/>
            <w:tcBorders>
              <w:top w:val="single" w:sz="6" w:space="0" w:color="auto"/>
              <w:bottom w:val="single" w:sz="6" w:space="0" w:color="auto"/>
            </w:tcBorders>
          </w:tcPr>
          <w:p w14:paraId="63698FA9" w14:textId="77777777" w:rsidR="00C363B8" w:rsidRPr="003F625C" w:rsidRDefault="00C363B8" w:rsidP="00A9049D">
            <w:pPr>
              <w:spacing w:before="360"/>
              <w:rPr>
                <w:rFonts w:ascii="Book Antiqua" w:hAnsi="Book Antiqua"/>
              </w:rPr>
            </w:pPr>
          </w:p>
        </w:tc>
      </w:tr>
    </w:tbl>
    <w:p w14:paraId="547A5CE7" w14:textId="3E855AC9" w:rsidR="00C363B8" w:rsidRPr="003F625C" w:rsidRDefault="00C363B8" w:rsidP="00C363B8">
      <w:pPr>
        <w:pStyle w:val="Heading2"/>
        <w:spacing w:after="0"/>
        <w:rPr>
          <w:rFonts w:ascii="Book Antiqua" w:hAnsi="Book Antiqua"/>
        </w:rPr>
      </w:pPr>
      <w:bookmarkStart w:id="2" w:name="_Toc225040694"/>
      <w:bookmarkStart w:id="3" w:name="_Toc225138113"/>
      <w:bookmarkStart w:id="4" w:name="_Toc212044152"/>
      <w:bookmarkStart w:id="5" w:name="_Hlk212043223"/>
      <w:r w:rsidRPr="003F625C">
        <w:rPr>
          <w:rFonts w:ascii="Book Antiqua" w:hAnsi="Book Antiqua"/>
        </w:rPr>
        <w:lastRenderedPageBreak/>
        <w:t>Document Control</w:t>
      </w:r>
      <w:bookmarkEnd w:id="2"/>
      <w:bookmarkEnd w:id="3"/>
      <w:bookmarkEnd w:id="4"/>
    </w:p>
    <w:p w14:paraId="54FC3C0E" w14:textId="77777777" w:rsidR="00C363B8" w:rsidRPr="00BF5F5B" w:rsidRDefault="00C363B8" w:rsidP="00C363B8">
      <w:pPr>
        <w:keepNext/>
        <w:keepLines/>
        <w:spacing w:before="120" w:after="120"/>
        <w:rPr>
          <w:rFonts w:ascii="Book Antiqua" w:hAnsi="Book Antiqua"/>
          <w:b/>
          <w:sz w:val="24"/>
          <w:szCs w:val="24"/>
        </w:rPr>
      </w:pPr>
      <w:r w:rsidRPr="00BF5F5B">
        <w:rPr>
          <w:rFonts w:ascii="Book Antiqua" w:hAnsi="Book Antiqua"/>
          <w:b/>
          <w:sz w:val="24"/>
          <w:szCs w:val="24"/>
        </w:rPr>
        <w:t>Change Record</w:t>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86"/>
        <w:gridCol w:w="1890"/>
        <w:gridCol w:w="810"/>
        <w:gridCol w:w="3966"/>
      </w:tblGrid>
      <w:tr w:rsidR="00C363B8" w:rsidRPr="003F625C" w14:paraId="6A975042" w14:textId="77777777" w:rsidTr="00B57A07">
        <w:trPr>
          <w:cantSplit/>
          <w:tblHeader/>
        </w:trPr>
        <w:tc>
          <w:tcPr>
            <w:tcW w:w="1086" w:type="dxa"/>
            <w:tcBorders>
              <w:bottom w:val="nil"/>
              <w:right w:val="nil"/>
            </w:tcBorders>
            <w:shd w:val="pct10" w:color="auto" w:fill="auto"/>
          </w:tcPr>
          <w:p w14:paraId="6B98B508" w14:textId="77777777" w:rsidR="00C363B8" w:rsidRPr="003F625C" w:rsidRDefault="00C363B8" w:rsidP="00A9049D">
            <w:pPr>
              <w:pStyle w:val="TableHeading"/>
              <w:rPr>
                <w:rFonts w:ascii="Book Antiqua" w:hAnsi="Book Antiqua"/>
              </w:rPr>
            </w:pPr>
            <w:r w:rsidRPr="003F625C">
              <w:rPr>
                <w:rFonts w:ascii="Book Antiqua" w:hAnsi="Book Antiqua"/>
              </w:rPr>
              <w:t>Date</w:t>
            </w:r>
          </w:p>
        </w:tc>
        <w:tc>
          <w:tcPr>
            <w:tcW w:w="1890" w:type="dxa"/>
            <w:tcBorders>
              <w:left w:val="nil"/>
              <w:bottom w:val="nil"/>
              <w:right w:val="nil"/>
            </w:tcBorders>
            <w:shd w:val="pct10" w:color="auto" w:fill="auto"/>
          </w:tcPr>
          <w:p w14:paraId="5C65ECD7" w14:textId="77777777" w:rsidR="00C363B8" w:rsidRPr="003F625C" w:rsidRDefault="00C363B8" w:rsidP="00A9049D">
            <w:pPr>
              <w:pStyle w:val="TableHeading"/>
              <w:rPr>
                <w:rFonts w:ascii="Book Antiqua" w:hAnsi="Book Antiqua"/>
              </w:rPr>
            </w:pPr>
            <w:r w:rsidRPr="003F625C">
              <w:rPr>
                <w:rFonts w:ascii="Book Antiqua" w:hAnsi="Book Antiqua"/>
              </w:rPr>
              <w:t>Author</w:t>
            </w:r>
          </w:p>
        </w:tc>
        <w:tc>
          <w:tcPr>
            <w:tcW w:w="810" w:type="dxa"/>
            <w:tcBorders>
              <w:left w:val="nil"/>
              <w:bottom w:val="nil"/>
              <w:right w:val="nil"/>
            </w:tcBorders>
            <w:shd w:val="pct10" w:color="auto" w:fill="auto"/>
          </w:tcPr>
          <w:p w14:paraId="4D3BD48A" w14:textId="77777777" w:rsidR="00C363B8" w:rsidRPr="003F625C" w:rsidRDefault="00C363B8" w:rsidP="00A9049D">
            <w:pPr>
              <w:pStyle w:val="TableHeading"/>
              <w:rPr>
                <w:rFonts w:ascii="Book Antiqua" w:hAnsi="Book Antiqua"/>
              </w:rPr>
            </w:pPr>
            <w:r w:rsidRPr="003F625C">
              <w:rPr>
                <w:rFonts w:ascii="Book Antiqua" w:hAnsi="Book Antiqua"/>
              </w:rPr>
              <w:t>Version</w:t>
            </w:r>
          </w:p>
        </w:tc>
        <w:tc>
          <w:tcPr>
            <w:tcW w:w="3966" w:type="dxa"/>
            <w:tcBorders>
              <w:left w:val="nil"/>
              <w:bottom w:val="nil"/>
            </w:tcBorders>
            <w:shd w:val="pct10" w:color="auto" w:fill="auto"/>
          </w:tcPr>
          <w:p w14:paraId="0B558335" w14:textId="77777777" w:rsidR="00C363B8" w:rsidRPr="003F625C" w:rsidRDefault="00C363B8" w:rsidP="00A9049D">
            <w:pPr>
              <w:pStyle w:val="TableHeading"/>
              <w:rPr>
                <w:rFonts w:ascii="Book Antiqua" w:hAnsi="Book Antiqua"/>
              </w:rPr>
            </w:pPr>
            <w:r w:rsidRPr="003F625C">
              <w:rPr>
                <w:rFonts w:ascii="Book Antiqua" w:hAnsi="Book Antiqua"/>
              </w:rPr>
              <w:t>Change Reference</w:t>
            </w:r>
          </w:p>
        </w:tc>
      </w:tr>
      <w:tr w:rsidR="00C363B8" w:rsidRPr="003F625C" w14:paraId="2CCEF13C" w14:textId="77777777" w:rsidTr="00B57A07">
        <w:trPr>
          <w:cantSplit/>
          <w:trHeight w:hRule="exact" w:val="60"/>
          <w:tblHeader/>
        </w:trPr>
        <w:tc>
          <w:tcPr>
            <w:tcW w:w="1086" w:type="dxa"/>
            <w:tcBorders>
              <w:left w:val="nil"/>
              <w:right w:val="nil"/>
            </w:tcBorders>
            <w:shd w:val="pct50" w:color="auto" w:fill="auto"/>
          </w:tcPr>
          <w:p w14:paraId="49EEE32B" w14:textId="77777777" w:rsidR="00C363B8" w:rsidRPr="003F625C" w:rsidRDefault="00C363B8" w:rsidP="00A9049D">
            <w:pPr>
              <w:pStyle w:val="TableText"/>
              <w:rPr>
                <w:rFonts w:ascii="Book Antiqua" w:hAnsi="Book Antiqua"/>
                <w:sz w:val="8"/>
              </w:rPr>
            </w:pPr>
          </w:p>
        </w:tc>
        <w:tc>
          <w:tcPr>
            <w:tcW w:w="1890" w:type="dxa"/>
            <w:tcBorders>
              <w:left w:val="nil"/>
              <w:right w:val="nil"/>
            </w:tcBorders>
            <w:shd w:val="pct50" w:color="auto" w:fill="auto"/>
          </w:tcPr>
          <w:p w14:paraId="6C8DD7BD" w14:textId="77777777" w:rsidR="00C363B8" w:rsidRPr="003F625C" w:rsidRDefault="00C363B8" w:rsidP="00A9049D">
            <w:pPr>
              <w:pStyle w:val="TableText"/>
              <w:rPr>
                <w:rFonts w:ascii="Book Antiqua" w:hAnsi="Book Antiqua"/>
                <w:sz w:val="8"/>
              </w:rPr>
            </w:pPr>
          </w:p>
        </w:tc>
        <w:tc>
          <w:tcPr>
            <w:tcW w:w="810" w:type="dxa"/>
            <w:tcBorders>
              <w:left w:val="nil"/>
              <w:right w:val="nil"/>
            </w:tcBorders>
            <w:shd w:val="pct50" w:color="auto" w:fill="auto"/>
          </w:tcPr>
          <w:p w14:paraId="189A55D0" w14:textId="77777777" w:rsidR="00C363B8" w:rsidRPr="003F625C" w:rsidRDefault="00C363B8" w:rsidP="00A9049D">
            <w:pPr>
              <w:pStyle w:val="TableText"/>
              <w:rPr>
                <w:rFonts w:ascii="Book Antiqua" w:hAnsi="Book Antiqua"/>
                <w:sz w:val="8"/>
              </w:rPr>
            </w:pPr>
          </w:p>
        </w:tc>
        <w:tc>
          <w:tcPr>
            <w:tcW w:w="3966" w:type="dxa"/>
            <w:tcBorders>
              <w:left w:val="nil"/>
              <w:right w:val="nil"/>
            </w:tcBorders>
            <w:shd w:val="pct50" w:color="auto" w:fill="auto"/>
          </w:tcPr>
          <w:p w14:paraId="73DAD29E" w14:textId="77777777" w:rsidR="00C363B8" w:rsidRPr="003F625C" w:rsidRDefault="00C363B8" w:rsidP="00A9049D">
            <w:pPr>
              <w:pStyle w:val="TableText"/>
              <w:rPr>
                <w:rFonts w:ascii="Book Antiqua" w:hAnsi="Book Antiqua"/>
                <w:sz w:val="8"/>
              </w:rPr>
            </w:pPr>
          </w:p>
        </w:tc>
      </w:tr>
      <w:tr w:rsidR="00C363B8" w:rsidRPr="003F625C" w14:paraId="3EC89E36" w14:textId="77777777" w:rsidTr="00B57A07">
        <w:trPr>
          <w:cantSplit/>
        </w:trPr>
        <w:tc>
          <w:tcPr>
            <w:tcW w:w="1086" w:type="dxa"/>
            <w:tcBorders>
              <w:top w:val="nil"/>
            </w:tcBorders>
          </w:tcPr>
          <w:p w14:paraId="1A094BC3" w14:textId="425236B3" w:rsidR="00C363B8" w:rsidRPr="003F625C" w:rsidRDefault="00B57A07" w:rsidP="00A9049D">
            <w:pPr>
              <w:pStyle w:val="TableText"/>
              <w:rPr>
                <w:rFonts w:ascii="Book Antiqua" w:hAnsi="Book Antiqua"/>
              </w:rPr>
            </w:pPr>
            <w:r>
              <w:rPr>
                <w:rFonts w:ascii="Book Antiqua" w:hAnsi="Book Antiqua"/>
              </w:rPr>
              <w:t>03</w:t>
            </w:r>
            <w:r w:rsidR="00780E6E" w:rsidRPr="003F625C">
              <w:rPr>
                <w:rFonts w:ascii="Book Antiqua" w:hAnsi="Book Antiqua"/>
              </w:rPr>
              <w:t>/</w:t>
            </w:r>
            <w:r>
              <w:rPr>
                <w:rFonts w:ascii="Book Antiqua" w:hAnsi="Book Antiqua"/>
              </w:rPr>
              <w:t>20</w:t>
            </w:r>
            <w:r w:rsidR="00780E6E" w:rsidRPr="003F625C">
              <w:rPr>
                <w:rFonts w:ascii="Book Antiqua" w:hAnsi="Book Antiqua"/>
              </w:rPr>
              <w:t>/20</w:t>
            </w:r>
            <w:r>
              <w:rPr>
                <w:rFonts w:ascii="Book Antiqua" w:hAnsi="Book Antiqua"/>
              </w:rPr>
              <w:t>25</w:t>
            </w:r>
          </w:p>
        </w:tc>
        <w:tc>
          <w:tcPr>
            <w:tcW w:w="1890" w:type="dxa"/>
            <w:tcBorders>
              <w:top w:val="nil"/>
            </w:tcBorders>
          </w:tcPr>
          <w:p w14:paraId="71AC3DD2" w14:textId="5DE3C842" w:rsidR="00C363B8" w:rsidRPr="003F625C" w:rsidRDefault="00B57A07" w:rsidP="00A9049D">
            <w:pPr>
              <w:pStyle w:val="TableText"/>
              <w:rPr>
                <w:rFonts w:ascii="Book Antiqua" w:hAnsi="Book Antiqua"/>
              </w:rPr>
            </w:pPr>
            <w:r>
              <w:rPr>
                <w:rFonts w:ascii="Book Antiqua" w:hAnsi="Book Antiqua"/>
              </w:rPr>
              <w:t>Chris Palmer</w:t>
            </w:r>
          </w:p>
        </w:tc>
        <w:tc>
          <w:tcPr>
            <w:tcW w:w="810" w:type="dxa"/>
            <w:tcBorders>
              <w:top w:val="nil"/>
            </w:tcBorders>
          </w:tcPr>
          <w:p w14:paraId="77CC9427" w14:textId="77777777" w:rsidR="00C363B8" w:rsidRPr="003F625C" w:rsidRDefault="00780E6E" w:rsidP="00A9049D">
            <w:pPr>
              <w:pStyle w:val="TableText"/>
              <w:rPr>
                <w:rFonts w:ascii="Book Antiqua" w:hAnsi="Book Antiqua"/>
              </w:rPr>
            </w:pPr>
            <w:r w:rsidRPr="003F625C">
              <w:rPr>
                <w:rFonts w:ascii="Book Antiqua" w:hAnsi="Book Antiqua"/>
              </w:rPr>
              <w:t>1</w:t>
            </w:r>
            <w:r w:rsidR="00460895">
              <w:rPr>
                <w:rFonts w:ascii="Book Antiqua" w:hAnsi="Book Antiqua"/>
              </w:rPr>
              <w:t>.0</w:t>
            </w:r>
          </w:p>
        </w:tc>
        <w:tc>
          <w:tcPr>
            <w:tcW w:w="3966" w:type="dxa"/>
            <w:tcBorders>
              <w:top w:val="nil"/>
            </w:tcBorders>
          </w:tcPr>
          <w:p w14:paraId="7E5C8789" w14:textId="77777777" w:rsidR="00C363B8" w:rsidRPr="003F625C" w:rsidRDefault="00780E6E" w:rsidP="00A9049D">
            <w:pPr>
              <w:pStyle w:val="TableText"/>
              <w:rPr>
                <w:rFonts w:ascii="Book Antiqua" w:hAnsi="Book Antiqua"/>
              </w:rPr>
            </w:pPr>
            <w:r w:rsidRPr="003F625C">
              <w:rPr>
                <w:rFonts w:ascii="Book Antiqua" w:hAnsi="Book Antiqua"/>
              </w:rPr>
              <w:t>Initial Draft</w:t>
            </w:r>
          </w:p>
        </w:tc>
      </w:tr>
      <w:tr w:rsidR="00780E6E" w:rsidRPr="003F625C" w14:paraId="59C4ED02" w14:textId="77777777" w:rsidTr="00B57A07">
        <w:trPr>
          <w:cantSplit/>
        </w:trPr>
        <w:tc>
          <w:tcPr>
            <w:tcW w:w="1086" w:type="dxa"/>
          </w:tcPr>
          <w:p w14:paraId="316A58CE" w14:textId="6709597A" w:rsidR="00780E6E" w:rsidRPr="003F625C" w:rsidRDefault="00780E6E" w:rsidP="00A9049D">
            <w:pPr>
              <w:pStyle w:val="TableText"/>
              <w:rPr>
                <w:rFonts w:ascii="Book Antiqua" w:hAnsi="Book Antiqua"/>
              </w:rPr>
            </w:pPr>
          </w:p>
        </w:tc>
        <w:tc>
          <w:tcPr>
            <w:tcW w:w="1890" w:type="dxa"/>
          </w:tcPr>
          <w:p w14:paraId="57DDB2D9" w14:textId="72D3B0E6" w:rsidR="00780E6E" w:rsidRPr="003F625C" w:rsidRDefault="00780E6E" w:rsidP="00A9049D">
            <w:pPr>
              <w:pStyle w:val="TableText"/>
              <w:rPr>
                <w:rStyle w:val="HighlightedVariable"/>
                <w:color w:val="auto"/>
              </w:rPr>
            </w:pPr>
          </w:p>
        </w:tc>
        <w:tc>
          <w:tcPr>
            <w:tcW w:w="810" w:type="dxa"/>
          </w:tcPr>
          <w:p w14:paraId="6F230AC4" w14:textId="3A8933F0" w:rsidR="00780E6E" w:rsidRPr="003F625C" w:rsidRDefault="00B57A07" w:rsidP="00A9049D">
            <w:pPr>
              <w:rPr>
                <w:rFonts w:ascii="Book Antiqua" w:hAnsi="Book Antiqua"/>
              </w:rPr>
            </w:pPr>
            <w:r>
              <w:rPr>
                <w:rFonts w:ascii="Book Antiqua" w:hAnsi="Book Antiqua"/>
              </w:rPr>
              <w:t>1.1</w:t>
            </w:r>
          </w:p>
        </w:tc>
        <w:tc>
          <w:tcPr>
            <w:tcW w:w="3966" w:type="dxa"/>
          </w:tcPr>
          <w:p w14:paraId="2E60FC89" w14:textId="77777777" w:rsidR="00780E6E" w:rsidRPr="003F625C" w:rsidRDefault="00780E6E" w:rsidP="00762098">
            <w:pPr>
              <w:pStyle w:val="TableText"/>
              <w:rPr>
                <w:rFonts w:ascii="Book Antiqua" w:hAnsi="Book Antiqua"/>
              </w:rPr>
            </w:pPr>
            <w:r w:rsidRPr="003F625C">
              <w:rPr>
                <w:rFonts w:ascii="Book Antiqua" w:hAnsi="Book Antiqua"/>
              </w:rPr>
              <w:t>FDD updates based on internal review</w:t>
            </w:r>
          </w:p>
        </w:tc>
      </w:tr>
      <w:tr w:rsidR="00780E6E" w:rsidRPr="003F625C" w14:paraId="5E46D110" w14:textId="77777777" w:rsidTr="00B57A07">
        <w:trPr>
          <w:cantSplit/>
        </w:trPr>
        <w:tc>
          <w:tcPr>
            <w:tcW w:w="1086" w:type="dxa"/>
          </w:tcPr>
          <w:p w14:paraId="72C54C60" w14:textId="4EC971FC" w:rsidR="00780E6E" w:rsidRPr="003F625C" w:rsidRDefault="006855F1" w:rsidP="00A9049D">
            <w:pPr>
              <w:pStyle w:val="TableText"/>
              <w:rPr>
                <w:rFonts w:ascii="Book Antiqua" w:hAnsi="Book Antiqua"/>
              </w:rPr>
            </w:pPr>
            <w:r>
              <w:rPr>
                <w:rFonts w:ascii="Book Antiqua" w:hAnsi="Book Antiqua"/>
              </w:rPr>
              <w:t>10/22/2025</w:t>
            </w:r>
          </w:p>
        </w:tc>
        <w:tc>
          <w:tcPr>
            <w:tcW w:w="1890" w:type="dxa"/>
          </w:tcPr>
          <w:p w14:paraId="160FF93C" w14:textId="3C3DBDE9" w:rsidR="00780E6E" w:rsidRPr="003F625C" w:rsidRDefault="006855F1" w:rsidP="00A9049D">
            <w:pPr>
              <w:pStyle w:val="TableText"/>
              <w:rPr>
                <w:rStyle w:val="HighlightedVariable"/>
                <w:color w:val="auto"/>
              </w:rPr>
            </w:pPr>
            <w:r>
              <w:rPr>
                <w:rStyle w:val="HighlightedVariable"/>
                <w:color w:val="auto"/>
              </w:rPr>
              <w:t>Ari Widjaja</w:t>
            </w:r>
          </w:p>
        </w:tc>
        <w:tc>
          <w:tcPr>
            <w:tcW w:w="810" w:type="dxa"/>
          </w:tcPr>
          <w:p w14:paraId="7DD93E19" w14:textId="64682D90" w:rsidR="00780E6E" w:rsidRPr="003F625C" w:rsidRDefault="006855F1" w:rsidP="00A9049D">
            <w:pPr>
              <w:rPr>
                <w:rFonts w:ascii="Book Antiqua" w:hAnsi="Book Antiqua"/>
              </w:rPr>
            </w:pPr>
            <w:r>
              <w:rPr>
                <w:rFonts w:ascii="Book Antiqua" w:hAnsi="Book Antiqua"/>
              </w:rPr>
              <w:t>1.2</w:t>
            </w:r>
          </w:p>
        </w:tc>
        <w:tc>
          <w:tcPr>
            <w:tcW w:w="3966" w:type="dxa"/>
          </w:tcPr>
          <w:p w14:paraId="123033FB" w14:textId="3C1E954D" w:rsidR="00780E6E" w:rsidRPr="003F625C" w:rsidRDefault="006855F1" w:rsidP="00762098">
            <w:pPr>
              <w:pStyle w:val="TableText"/>
              <w:rPr>
                <w:rFonts w:ascii="Book Antiqua" w:hAnsi="Book Antiqua"/>
              </w:rPr>
            </w:pPr>
            <w:r>
              <w:rPr>
                <w:rFonts w:ascii="Book Antiqua" w:hAnsi="Book Antiqua"/>
              </w:rPr>
              <w:t>FDD updates based on final PDD v1.7</w:t>
            </w:r>
          </w:p>
        </w:tc>
      </w:tr>
      <w:tr w:rsidR="00780E6E" w:rsidRPr="003F625C" w14:paraId="4608B8B2" w14:textId="77777777" w:rsidTr="00B57A07">
        <w:trPr>
          <w:cantSplit/>
        </w:trPr>
        <w:tc>
          <w:tcPr>
            <w:tcW w:w="1086" w:type="dxa"/>
          </w:tcPr>
          <w:p w14:paraId="5DCF4B72" w14:textId="3BF4397A" w:rsidR="00780E6E" w:rsidRPr="003F625C" w:rsidRDefault="00780E6E" w:rsidP="00A9049D">
            <w:pPr>
              <w:pStyle w:val="TableText"/>
              <w:rPr>
                <w:rFonts w:ascii="Book Antiqua" w:hAnsi="Book Antiqua"/>
              </w:rPr>
            </w:pPr>
          </w:p>
        </w:tc>
        <w:tc>
          <w:tcPr>
            <w:tcW w:w="1890" w:type="dxa"/>
          </w:tcPr>
          <w:p w14:paraId="748E3F2F" w14:textId="49AAE3DC" w:rsidR="00780E6E" w:rsidRPr="003F625C" w:rsidRDefault="00780E6E" w:rsidP="00A9049D">
            <w:pPr>
              <w:pStyle w:val="TableText"/>
              <w:rPr>
                <w:rStyle w:val="HighlightedVariable"/>
                <w:color w:val="auto"/>
              </w:rPr>
            </w:pPr>
          </w:p>
        </w:tc>
        <w:tc>
          <w:tcPr>
            <w:tcW w:w="810" w:type="dxa"/>
          </w:tcPr>
          <w:p w14:paraId="101AE810" w14:textId="0FC93573" w:rsidR="00780E6E" w:rsidRPr="003F625C" w:rsidRDefault="00780E6E" w:rsidP="00A9049D">
            <w:pPr>
              <w:rPr>
                <w:rFonts w:ascii="Book Antiqua" w:hAnsi="Book Antiqua"/>
              </w:rPr>
            </w:pPr>
          </w:p>
        </w:tc>
        <w:tc>
          <w:tcPr>
            <w:tcW w:w="3966" w:type="dxa"/>
          </w:tcPr>
          <w:p w14:paraId="73455632" w14:textId="29788669" w:rsidR="00780E6E" w:rsidRPr="003F625C" w:rsidRDefault="00780E6E" w:rsidP="00A9049D">
            <w:pPr>
              <w:pStyle w:val="TableText"/>
              <w:rPr>
                <w:rFonts w:ascii="Book Antiqua" w:hAnsi="Book Antiqua"/>
              </w:rPr>
            </w:pPr>
          </w:p>
        </w:tc>
      </w:tr>
      <w:tr w:rsidR="00460895" w:rsidRPr="003F625C" w14:paraId="31B9570B" w14:textId="77777777" w:rsidTr="00B57A07">
        <w:trPr>
          <w:cantSplit/>
        </w:trPr>
        <w:tc>
          <w:tcPr>
            <w:tcW w:w="1086" w:type="dxa"/>
          </w:tcPr>
          <w:p w14:paraId="62638BAB" w14:textId="55BE8B9F" w:rsidR="00460895" w:rsidRPr="003F625C" w:rsidRDefault="00460895" w:rsidP="00A9049D">
            <w:pPr>
              <w:pStyle w:val="TableText"/>
              <w:rPr>
                <w:rFonts w:ascii="Book Antiqua" w:hAnsi="Book Antiqua"/>
              </w:rPr>
            </w:pPr>
          </w:p>
        </w:tc>
        <w:tc>
          <w:tcPr>
            <w:tcW w:w="1890" w:type="dxa"/>
          </w:tcPr>
          <w:p w14:paraId="1FF20A32" w14:textId="56B4160B" w:rsidR="00460895" w:rsidRPr="00E078D3" w:rsidRDefault="00460895" w:rsidP="00A9049D">
            <w:pPr>
              <w:pStyle w:val="TableText"/>
              <w:rPr>
                <w:rStyle w:val="HighlightedVariable"/>
                <w:color w:val="auto"/>
              </w:rPr>
            </w:pPr>
          </w:p>
        </w:tc>
        <w:tc>
          <w:tcPr>
            <w:tcW w:w="810" w:type="dxa"/>
          </w:tcPr>
          <w:p w14:paraId="237DE94C" w14:textId="65B3BAF1" w:rsidR="00460895" w:rsidRPr="003F625C" w:rsidRDefault="00460895" w:rsidP="00A9049D">
            <w:pPr>
              <w:rPr>
                <w:rFonts w:ascii="Book Antiqua" w:hAnsi="Book Antiqua"/>
              </w:rPr>
            </w:pPr>
          </w:p>
        </w:tc>
        <w:tc>
          <w:tcPr>
            <w:tcW w:w="3966" w:type="dxa"/>
          </w:tcPr>
          <w:p w14:paraId="306BC6E0" w14:textId="3514454F" w:rsidR="00460895" w:rsidRPr="003F625C" w:rsidRDefault="00460895" w:rsidP="004A2368">
            <w:pPr>
              <w:pStyle w:val="TableText"/>
              <w:rPr>
                <w:rFonts w:ascii="Book Antiqua" w:hAnsi="Book Antiqua"/>
              </w:rPr>
            </w:pPr>
          </w:p>
        </w:tc>
      </w:tr>
      <w:tr w:rsidR="00460895" w:rsidRPr="003F625C" w14:paraId="6A445CA2" w14:textId="77777777" w:rsidTr="00B57A07">
        <w:trPr>
          <w:cantSplit/>
        </w:trPr>
        <w:tc>
          <w:tcPr>
            <w:tcW w:w="1086" w:type="dxa"/>
          </w:tcPr>
          <w:p w14:paraId="2E4D0867" w14:textId="1E9273C8" w:rsidR="00460895" w:rsidRPr="003F625C" w:rsidRDefault="00460895" w:rsidP="00A9049D">
            <w:pPr>
              <w:pStyle w:val="TableText"/>
              <w:rPr>
                <w:rFonts w:ascii="Book Antiqua" w:hAnsi="Book Antiqua"/>
              </w:rPr>
            </w:pPr>
          </w:p>
        </w:tc>
        <w:tc>
          <w:tcPr>
            <w:tcW w:w="1890" w:type="dxa"/>
          </w:tcPr>
          <w:p w14:paraId="5C48353A" w14:textId="09FF349F" w:rsidR="00460895" w:rsidRPr="00E078D3" w:rsidRDefault="00460895" w:rsidP="00A9049D">
            <w:pPr>
              <w:pStyle w:val="TableText"/>
              <w:rPr>
                <w:rStyle w:val="HighlightedVariable"/>
                <w:color w:val="auto"/>
              </w:rPr>
            </w:pPr>
          </w:p>
        </w:tc>
        <w:tc>
          <w:tcPr>
            <w:tcW w:w="810" w:type="dxa"/>
          </w:tcPr>
          <w:p w14:paraId="592EDBCB" w14:textId="1C9DB7D1" w:rsidR="00460895" w:rsidRPr="003F625C" w:rsidRDefault="00460895" w:rsidP="00A9049D">
            <w:pPr>
              <w:rPr>
                <w:rFonts w:ascii="Book Antiqua" w:hAnsi="Book Antiqua"/>
              </w:rPr>
            </w:pPr>
          </w:p>
        </w:tc>
        <w:tc>
          <w:tcPr>
            <w:tcW w:w="3966" w:type="dxa"/>
          </w:tcPr>
          <w:p w14:paraId="75B2DFE5" w14:textId="18597C15" w:rsidR="00460895" w:rsidRPr="003F625C" w:rsidRDefault="00460895" w:rsidP="00A9049D">
            <w:pPr>
              <w:pStyle w:val="TableText"/>
              <w:rPr>
                <w:rFonts w:ascii="Book Antiqua" w:hAnsi="Book Antiqua"/>
              </w:rPr>
            </w:pPr>
          </w:p>
        </w:tc>
      </w:tr>
      <w:tr w:rsidR="00744CB2" w:rsidRPr="003F625C" w14:paraId="10CFD9BD" w14:textId="77777777" w:rsidTr="00B57A07">
        <w:trPr>
          <w:cantSplit/>
        </w:trPr>
        <w:tc>
          <w:tcPr>
            <w:tcW w:w="1086" w:type="dxa"/>
          </w:tcPr>
          <w:p w14:paraId="5BA2AA36" w14:textId="3ED4F04E" w:rsidR="00744CB2" w:rsidRDefault="00744CB2" w:rsidP="00A9049D">
            <w:pPr>
              <w:pStyle w:val="TableText"/>
              <w:rPr>
                <w:rFonts w:ascii="Book Antiqua" w:hAnsi="Book Antiqua"/>
              </w:rPr>
            </w:pPr>
          </w:p>
        </w:tc>
        <w:tc>
          <w:tcPr>
            <w:tcW w:w="1890" w:type="dxa"/>
          </w:tcPr>
          <w:p w14:paraId="0A68C106" w14:textId="73708616" w:rsidR="00744CB2" w:rsidRPr="00E078D3" w:rsidRDefault="00744CB2" w:rsidP="00A9049D">
            <w:pPr>
              <w:pStyle w:val="TableText"/>
              <w:rPr>
                <w:rStyle w:val="HighlightedVariable"/>
                <w:color w:val="auto"/>
              </w:rPr>
            </w:pPr>
          </w:p>
        </w:tc>
        <w:tc>
          <w:tcPr>
            <w:tcW w:w="810" w:type="dxa"/>
          </w:tcPr>
          <w:p w14:paraId="6FC1A9C4" w14:textId="69A17D8D" w:rsidR="00744CB2" w:rsidRDefault="00744CB2" w:rsidP="00A9049D">
            <w:pPr>
              <w:rPr>
                <w:rFonts w:ascii="Book Antiqua" w:hAnsi="Book Antiqua"/>
              </w:rPr>
            </w:pPr>
          </w:p>
        </w:tc>
        <w:tc>
          <w:tcPr>
            <w:tcW w:w="3966" w:type="dxa"/>
          </w:tcPr>
          <w:p w14:paraId="739AB2F2" w14:textId="3BF9EDF2" w:rsidR="00744CB2" w:rsidRDefault="00744CB2" w:rsidP="00A9049D">
            <w:pPr>
              <w:pStyle w:val="TableText"/>
              <w:rPr>
                <w:rFonts w:ascii="Book Antiqua" w:hAnsi="Book Antiqua"/>
              </w:rPr>
            </w:pPr>
          </w:p>
        </w:tc>
      </w:tr>
      <w:tr w:rsidR="00FD3B17" w:rsidRPr="003F625C" w14:paraId="31172F99" w14:textId="77777777" w:rsidTr="00B57A07">
        <w:trPr>
          <w:cantSplit/>
        </w:trPr>
        <w:tc>
          <w:tcPr>
            <w:tcW w:w="1086" w:type="dxa"/>
          </w:tcPr>
          <w:p w14:paraId="10E0E9D3" w14:textId="30C62E70" w:rsidR="00FD3B17" w:rsidRDefault="00FD3B17" w:rsidP="00A9049D">
            <w:pPr>
              <w:pStyle w:val="TableText"/>
              <w:rPr>
                <w:rFonts w:ascii="Book Antiqua" w:hAnsi="Book Antiqua"/>
              </w:rPr>
            </w:pPr>
          </w:p>
        </w:tc>
        <w:tc>
          <w:tcPr>
            <w:tcW w:w="1890" w:type="dxa"/>
          </w:tcPr>
          <w:p w14:paraId="1F77060B" w14:textId="0A13B2FC" w:rsidR="00FD3B17" w:rsidRPr="00E078D3" w:rsidRDefault="00FD3B17" w:rsidP="00A9049D">
            <w:pPr>
              <w:pStyle w:val="TableText"/>
              <w:rPr>
                <w:rStyle w:val="HighlightedVariable"/>
                <w:color w:val="auto"/>
              </w:rPr>
            </w:pPr>
          </w:p>
        </w:tc>
        <w:tc>
          <w:tcPr>
            <w:tcW w:w="810" w:type="dxa"/>
          </w:tcPr>
          <w:p w14:paraId="342F84ED" w14:textId="735A8600" w:rsidR="00FD3B17" w:rsidRDefault="00FD3B17" w:rsidP="00A9049D">
            <w:pPr>
              <w:rPr>
                <w:rFonts w:ascii="Book Antiqua" w:hAnsi="Book Antiqua"/>
              </w:rPr>
            </w:pPr>
          </w:p>
        </w:tc>
        <w:tc>
          <w:tcPr>
            <w:tcW w:w="3966" w:type="dxa"/>
          </w:tcPr>
          <w:p w14:paraId="1E0B4307" w14:textId="7E2A3F37" w:rsidR="00E078D3" w:rsidRDefault="00E078D3" w:rsidP="00FD3B17">
            <w:pPr>
              <w:pStyle w:val="TableText"/>
              <w:rPr>
                <w:rFonts w:ascii="Book Antiqua" w:hAnsi="Book Antiqua"/>
              </w:rPr>
            </w:pPr>
          </w:p>
        </w:tc>
      </w:tr>
      <w:tr w:rsidR="00E078D3" w:rsidRPr="003F625C" w14:paraId="720FA9F2" w14:textId="77777777" w:rsidTr="00B57A07">
        <w:trPr>
          <w:cantSplit/>
        </w:trPr>
        <w:tc>
          <w:tcPr>
            <w:tcW w:w="1086" w:type="dxa"/>
          </w:tcPr>
          <w:p w14:paraId="6189C211" w14:textId="1D1AAB47" w:rsidR="00E078D3" w:rsidRDefault="00E078D3" w:rsidP="00A9049D">
            <w:pPr>
              <w:pStyle w:val="TableText"/>
              <w:rPr>
                <w:rFonts w:ascii="Book Antiqua" w:hAnsi="Book Antiqua"/>
              </w:rPr>
            </w:pPr>
          </w:p>
        </w:tc>
        <w:tc>
          <w:tcPr>
            <w:tcW w:w="1890" w:type="dxa"/>
          </w:tcPr>
          <w:p w14:paraId="7CE6FCEF" w14:textId="06C05F74" w:rsidR="00E078D3" w:rsidRPr="00E078D3" w:rsidRDefault="00E078D3" w:rsidP="00A9049D">
            <w:pPr>
              <w:pStyle w:val="TableText"/>
              <w:rPr>
                <w:rStyle w:val="HighlightedVariable"/>
                <w:color w:val="auto"/>
              </w:rPr>
            </w:pPr>
          </w:p>
        </w:tc>
        <w:tc>
          <w:tcPr>
            <w:tcW w:w="810" w:type="dxa"/>
          </w:tcPr>
          <w:p w14:paraId="44825935" w14:textId="3BE9787E" w:rsidR="00E078D3" w:rsidRDefault="00E078D3" w:rsidP="00A9049D">
            <w:pPr>
              <w:rPr>
                <w:rFonts w:ascii="Book Antiqua" w:hAnsi="Book Antiqua"/>
              </w:rPr>
            </w:pPr>
          </w:p>
        </w:tc>
        <w:tc>
          <w:tcPr>
            <w:tcW w:w="3966" w:type="dxa"/>
          </w:tcPr>
          <w:p w14:paraId="57A50DCF" w14:textId="2A9F4A13" w:rsidR="00E078D3" w:rsidRDefault="00E078D3" w:rsidP="00FD3B17">
            <w:pPr>
              <w:pStyle w:val="TableText"/>
              <w:rPr>
                <w:rFonts w:ascii="Book Antiqua" w:hAnsi="Book Antiqua"/>
              </w:rPr>
            </w:pPr>
          </w:p>
        </w:tc>
      </w:tr>
      <w:tr w:rsidR="00E83DB2" w:rsidRPr="003F625C" w14:paraId="6503D51A" w14:textId="77777777" w:rsidTr="00B57A07">
        <w:trPr>
          <w:cantSplit/>
        </w:trPr>
        <w:tc>
          <w:tcPr>
            <w:tcW w:w="1086" w:type="dxa"/>
          </w:tcPr>
          <w:p w14:paraId="5DF78A65" w14:textId="3BA3F492" w:rsidR="00E83DB2" w:rsidRDefault="00E83DB2" w:rsidP="00A9049D">
            <w:pPr>
              <w:pStyle w:val="TableText"/>
              <w:rPr>
                <w:rFonts w:ascii="Book Antiqua" w:hAnsi="Book Antiqua"/>
              </w:rPr>
            </w:pPr>
          </w:p>
        </w:tc>
        <w:tc>
          <w:tcPr>
            <w:tcW w:w="1890" w:type="dxa"/>
          </w:tcPr>
          <w:p w14:paraId="7C852AAA" w14:textId="1661A92E" w:rsidR="00E83DB2" w:rsidRDefault="00E83DB2" w:rsidP="00A9049D">
            <w:pPr>
              <w:pStyle w:val="TableText"/>
              <w:rPr>
                <w:rStyle w:val="HighlightedVariable"/>
                <w:color w:val="auto"/>
              </w:rPr>
            </w:pPr>
          </w:p>
        </w:tc>
        <w:tc>
          <w:tcPr>
            <w:tcW w:w="810" w:type="dxa"/>
          </w:tcPr>
          <w:p w14:paraId="1BC2C421" w14:textId="08C205B5" w:rsidR="00E83DB2" w:rsidRDefault="00E83DB2" w:rsidP="00A9049D">
            <w:pPr>
              <w:rPr>
                <w:rFonts w:ascii="Book Antiqua" w:hAnsi="Book Antiqua"/>
              </w:rPr>
            </w:pPr>
          </w:p>
        </w:tc>
        <w:tc>
          <w:tcPr>
            <w:tcW w:w="3966" w:type="dxa"/>
          </w:tcPr>
          <w:p w14:paraId="19EAEFF2" w14:textId="232976DF" w:rsidR="00E83DB2" w:rsidRDefault="00E83DB2" w:rsidP="00891B94">
            <w:pPr>
              <w:pStyle w:val="TableText"/>
              <w:rPr>
                <w:rFonts w:ascii="Book Antiqua" w:hAnsi="Book Antiqua"/>
              </w:rPr>
            </w:pPr>
          </w:p>
        </w:tc>
      </w:tr>
      <w:tr w:rsidR="003D54ED" w:rsidRPr="003F625C" w14:paraId="0F973198" w14:textId="77777777" w:rsidTr="00B57A07">
        <w:trPr>
          <w:cantSplit/>
        </w:trPr>
        <w:tc>
          <w:tcPr>
            <w:tcW w:w="1086" w:type="dxa"/>
          </w:tcPr>
          <w:p w14:paraId="5F133D81" w14:textId="0FD39374" w:rsidR="003D54ED" w:rsidRDefault="003D54ED" w:rsidP="00A9049D">
            <w:pPr>
              <w:pStyle w:val="TableText"/>
              <w:rPr>
                <w:rFonts w:ascii="Book Antiqua" w:hAnsi="Book Antiqua"/>
              </w:rPr>
            </w:pPr>
          </w:p>
        </w:tc>
        <w:tc>
          <w:tcPr>
            <w:tcW w:w="1890" w:type="dxa"/>
          </w:tcPr>
          <w:p w14:paraId="002B6FC2" w14:textId="1176A639" w:rsidR="003D54ED" w:rsidRDefault="003D54ED" w:rsidP="00A9049D">
            <w:pPr>
              <w:pStyle w:val="TableText"/>
              <w:rPr>
                <w:rStyle w:val="HighlightedVariable"/>
                <w:color w:val="auto"/>
              </w:rPr>
            </w:pPr>
          </w:p>
        </w:tc>
        <w:tc>
          <w:tcPr>
            <w:tcW w:w="810" w:type="dxa"/>
          </w:tcPr>
          <w:p w14:paraId="1D6B1C8D" w14:textId="08B13624" w:rsidR="003D54ED" w:rsidRDefault="003D54ED" w:rsidP="00A9049D">
            <w:pPr>
              <w:rPr>
                <w:rFonts w:ascii="Book Antiqua" w:hAnsi="Book Antiqua"/>
              </w:rPr>
            </w:pPr>
          </w:p>
        </w:tc>
        <w:tc>
          <w:tcPr>
            <w:tcW w:w="3966" w:type="dxa"/>
          </w:tcPr>
          <w:p w14:paraId="3133141C" w14:textId="1BEA5AFC" w:rsidR="003D54ED" w:rsidRDefault="003D54ED" w:rsidP="00891B94">
            <w:pPr>
              <w:pStyle w:val="TableText"/>
              <w:rPr>
                <w:rFonts w:ascii="Book Antiqua" w:hAnsi="Book Antiqua"/>
              </w:rPr>
            </w:pPr>
          </w:p>
        </w:tc>
      </w:tr>
      <w:tr w:rsidR="007F3ED9" w:rsidRPr="003F625C" w14:paraId="3E0F1FC4" w14:textId="77777777" w:rsidTr="00B57A07">
        <w:trPr>
          <w:cantSplit/>
        </w:trPr>
        <w:tc>
          <w:tcPr>
            <w:tcW w:w="1086" w:type="dxa"/>
          </w:tcPr>
          <w:p w14:paraId="36564945" w14:textId="31C244DD" w:rsidR="007F3ED9" w:rsidRDefault="007F3ED9" w:rsidP="00A9049D">
            <w:pPr>
              <w:pStyle w:val="TableText"/>
              <w:rPr>
                <w:rFonts w:ascii="Book Antiqua" w:hAnsi="Book Antiqua"/>
              </w:rPr>
            </w:pPr>
          </w:p>
        </w:tc>
        <w:tc>
          <w:tcPr>
            <w:tcW w:w="1890" w:type="dxa"/>
          </w:tcPr>
          <w:p w14:paraId="2745A69F" w14:textId="697B142F" w:rsidR="007F3ED9" w:rsidRDefault="007F3ED9" w:rsidP="00A9049D">
            <w:pPr>
              <w:pStyle w:val="TableText"/>
              <w:rPr>
                <w:rStyle w:val="HighlightedVariable"/>
                <w:color w:val="auto"/>
              </w:rPr>
            </w:pPr>
          </w:p>
        </w:tc>
        <w:tc>
          <w:tcPr>
            <w:tcW w:w="810" w:type="dxa"/>
          </w:tcPr>
          <w:p w14:paraId="3615F156" w14:textId="3C2B702C" w:rsidR="007F3ED9" w:rsidRDefault="007F3ED9" w:rsidP="00A9049D">
            <w:pPr>
              <w:rPr>
                <w:rFonts w:ascii="Book Antiqua" w:hAnsi="Book Antiqua"/>
              </w:rPr>
            </w:pPr>
          </w:p>
        </w:tc>
        <w:tc>
          <w:tcPr>
            <w:tcW w:w="3966" w:type="dxa"/>
          </w:tcPr>
          <w:p w14:paraId="02D84657" w14:textId="42CC8C34" w:rsidR="002652EF" w:rsidRDefault="002652EF" w:rsidP="00891B94">
            <w:pPr>
              <w:pStyle w:val="TableText"/>
              <w:rPr>
                <w:rFonts w:ascii="Book Antiqua" w:hAnsi="Book Antiqua"/>
              </w:rPr>
            </w:pPr>
          </w:p>
        </w:tc>
      </w:tr>
      <w:tr w:rsidR="005011E2" w:rsidRPr="003F625C" w14:paraId="01A3D7E9" w14:textId="77777777" w:rsidTr="00B57A07">
        <w:trPr>
          <w:cantSplit/>
        </w:trPr>
        <w:tc>
          <w:tcPr>
            <w:tcW w:w="1086" w:type="dxa"/>
          </w:tcPr>
          <w:p w14:paraId="654289D4" w14:textId="08E7A860" w:rsidR="005011E2" w:rsidRDefault="005011E2" w:rsidP="00A9049D">
            <w:pPr>
              <w:pStyle w:val="TableText"/>
              <w:rPr>
                <w:rFonts w:ascii="Book Antiqua" w:hAnsi="Book Antiqua"/>
              </w:rPr>
            </w:pPr>
          </w:p>
        </w:tc>
        <w:tc>
          <w:tcPr>
            <w:tcW w:w="1890" w:type="dxa"/>
          </w:tcPr>
          <w:p w14:paraId="44AE82E0" w14:textId="7DFDB3CD" w:rsidR="005011E2" w:rsidRDefault="005011E2" w:rsidP="00A9049D">
            <w:pPr>
              <w:pStyle w:val="TableText"/>
              <w:rPr>
                <w:rStyle w:val="HighlightedVariable"/>
                <w:color w:val="auto"/>
              </w:rPr>
            </w:pPr>
          </w:p>
        </w:tc>
        <w:tc>
          <w:tcPr>
            <w:tcW w:w="810" w:type="dxa"/>
          </w:tcPr>
          <w:p w14:paraId="75DFA4B0" w14:textId="04A9B7D2" w:rsidR="005011E2" w:rsidRDefault="005011E2" w:rsidP="00A9049D">
            <w:pPr>
              <w:rPr>
                <w:rFonts w:ascii="Book Antiqua" w:hAnsi="Book Antiqua"/>
              </w:rPr>
            </w:pPr>
          </w:p>
        </w:tc>
        <w:tc>
          <w:tcPr>
            <w:tcW w:w="3966" w:type="dxa"/>
          </w:tcPr>
          <w:p w14:paraId="05E01C21" w14:textId="04D89A72" w:rsidR="005011E2" w:rsidRDefault="005011E2" w:rsidP="00891B94">
            <w:pPr>
              <w:pStyle w:val="TableText"/>
              <w:rPr>
                <w:rFonts w:ascii="Book Antiqua" w:hAnsi="Book Antiqua"/>
              </w:rPr>
            </w:pPr>
          </w:p>
        </w:tc>
      </w:tr>
      <w:tr w:rsidR="00352F1F" w:rsidRPr="003F625C" w14:paraId="63520D5A" w14:textId="77777777" w:rsidTr="00B57A07">
        <w:trPr>
          <w:cantSplit/>
        </w:trPr>
        <w:tc>
          <w:tcPr>
            <w:tcW w:w="1086" w:type="dxa"/>
          </w:tcPr>
          <w:p w14:paraId="059EC8C9" w14:textId="1A60C22E" w:rsidR="00352F1F" w:rsidRDefault="00352F1F" w:rsidP="00A9049D">
            <w:pPr>
              <w:pStyle w:val="TableText"/>
              <w:rPr>
                <w:rFonts w:ascii="Book Antiqua" w:hAnsi="Book Antiqua"/>
              </w:rPr>
            </w:pPr>
          </w:p>
        </w:tc>
        <w:tc>
          <w:tcPr>
            <w:tcW w:w="1890" w:type="dxa"/>
          </w:tcPr>
          <w:p w14:paraId="378970E8" w14:textId="2654B2EC" w:rsidR="00352F1F" w:rsidRDefault="00352F1F" w:rsidP="00A9049D">
            <w:pPr>
              <w:pStyle w:val="TableText"/>
              <w:rPr>
                <w:rStyle w:val="HighlightedVariable"/>
                <w:color w:val="auto"/>
              </w:rPr>
            </w:pPr>
          </w:p>
        </w:tc>
        <w:tc>
          <w:tcPr>
            <w:tcW w:w="810" w:type="dxa"/>
          </w:tcPr>
          <w:p w14:paraId="2EBD47DC" w14:textId="57D520B5" w:rsidR="00352F1F" w:rsidRDefault="00352F1F" w:rsidP="00A9049D">
            <w:pPr>
              <w:rPr>
                <w:rFonts w:ascii="Book Antiqua" w:hAnsi="Book Antiqua"/>
              </w:rPr>
            </w:pPr>
          </w:p>
        </w:tc>
        <w:tc>
          <w:tcPr>
            <w:tcW w:w="3966" w:type="dxa"/>
          </w:tcPr>
          <w:p w14:paraId="3069BBB0" w14:textId="3A3329BE" w:rsidR="00352F1F" w:rsidRDefault="00352F1F" w:rsidP="00B27919">
            <w:pPr>
              <w:pStyle w:val="TableText"/>
              <w:rPr>
                <w:rFonts w:ascii="Book Antiqua" w:hAnsi="Book Antiqua"/>
              </w:rPr>
            </w:pPr>
          </w:p>
        </w:tc>
      </w:tr>
      <w:tr w:rsidR="00B57A07" w:rsidRPr="003F625C" w14:paraId="6FD7E551" w14:textId="77777777" w:rsidTr="00B57A07">
        <w:trPr>
          <w:cantSplit/>
        </w:trPr>
        <w:tc>
          <w:tcPr>
            <w:tcW w:w="1086" w:type="dxa"/>
          </w:tcPr>
          <w:p w14:paraId="5DD71B4C" w14:textId="0ECE1D1B" w:rsidR="00B57A07" w:rsidRDefault="00B57A07" w:rsidP="00A9049D">
            <w:pPr>
              <w:pStyle w:val="TableText"/>
              <w:rPr>
                <w:rFonts w:ascii="Book Antiqua" w:hAnsi="Book Antiqua"/>
              </w:rPr>
            </w:pPr>
          </w:p>
        </w:tc>
        <w:tc>
          <w:tcPr>
            <w:tcW w:w="1890" w:type="dxa"/>
          </w:tcPr>
          <w:p w14:paraId="203F1824" w14:textId="748E3682" w:rsidR="00B57A07" w:rsidRDefault="00B57A07" w:rsidP="00A9049D">
            <w:pPr>
              <w:pStyle w:val="TableText"/>
              <w:rPr>
                <w:rStyle w:val="HighlightedVariable"/>
                <w:color w:val="auto"/>
              </w:rPr>
            </w:pPr>
          </w:p>
        </w:tc>
        <w:tc>
          <w:tcPr>
            <w:tcW w:w="810" w:type="dxa"/>
          </w:tcPr>
          <w:p w14:paraId="2F8DD547" w14:textId="40DCE01B" w:rsidR="00B57A07" w:rsidRDefault="00B57A07" w:rsidP="00A9049D">
            <w:pPr>
              <w:rPr>
                <w:rFonts w:ascii="Book Antiqua" w:hAnsi="Book Antiqua"/>
              </w:rPr>
            </w:pPr>
          </w:p>
        </w:tc>
        <w:tc>
          <w:tcPr>
            <w:tcW w:w="3966" w:type="dxa"/>
          </w:tcPr>
          <w:p w14:paraId="07840C48" w14:textId="0D062C44" w:rsidR="00B57A07" w:rsidRPr="006A4188" w:rsidRDefault="00B57A07" w:rsidP="006A4188">
            <w:pPr>
              <w:pStyle w:val="TableText"/>
              <w:rPr>
                <w:rFonts w:ascii="Book Antiqua" w:hAnsi="Book Antiqua"/>
              </w:rPr>
            </w:pPr>
          </w:p>
        </w:tc>
      </w:tr>
    </w:tbl>
    <w:p w14:paraId="0F618CD1" w14:textId="77777777" w:rsidR="00B57A07" w:rsidRDefault="00B57A07" w:rsidP="00C363B8">
      <w:pPr>
        <w:keepNext/>
        <w:keepLines/>
        <w:spacing w:before="120" w:after="120"/>
        <w:rPr>
          <w:rFonts w:ascii="Book Antiqua" w:hAnsi="Book Antiqua"/>
          <w:b/>
          <w:sz w:val="20"/>
          <w:szCs w:val="20"/>
        </w:rPr>
      </w:pPr>
    </w:p>
    <w:p w14:paraId="053E617E" w14:textId="39A82E57" w:rsidR="00C363B8" w:rsidRPr="00BF5F5B" w:rsidRDefault="001B0F8E" w:rsidP="00C363B8">
      <w:pPr>
        <w:keepNext/>
        <w:keepLines/>
        <w:spacing w:before="120" w:after="120"/>
        <w:rPr>
          <w:rFonts w:ascii="Book Antiqua" w:hAnsi="Book Antiqua"/>
          <w:b/>
          <w:sz w:val="24"/>
          <w:szCs w:val="24"/>
        </w:rPr>
      </w:pPr>
      <w:r w:rsidRPr="00BF5F5B">
        <w:rPr>
          <w:rFonts w:ascii="Book Antiqua" w:hAnsi="Book Antiqua"/>
          <w:b/>
          <w:sz w:val="24"/>
          <w:szCs w:val="24"/>
        </w:rPr>
        <w:t>Contributors</w:t>
      </w:r>
    </w:p>
    <w:tbl>
      <w:tblPr>
        <w:tblW w:w="7650" w:type="dxa"/>
        <w:tblInd w:w="25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97"/>
        <w:gridCol w:w="2970"/>
        <w:gridCol w:w="1260"/>
        <w:gridCol w:w="810"/>
        <w:gridCol w:w="1113"/>
      </w:tblGrid>
      <w:tr w:rsidR="00C363B8" w:rsidRPr="003F625C" w14:paraId="5EB46604" w14:textId="77777777" w:rsidTr="0081686B">
        <w:trPr>
          <w:cantSplit/>
          <w:tblHeader/>
        </w:trPr>
        <w:tc>
          <w:tcPr>
            <w:tcW w:w="1497" w:type="dxa"/>
            <w:tcBorders>
              <w:top w:val="single" w:sz="12" w:space="0" w:color="auto"/>
              <w:left w:val="single" w:sz="12" w:space="0" w:color="auto"/>
              <w:bottom w:val="single" w:sz="12" w:space="0" w:color="auto"/>
              <w:right w:val="nil"/>
            </w:tcBorders>
            <w:shd w:val="pct10" w:color="auto" w:fill="auto"/>
            <w:vAlign w:val="bottom"/>
          </w:tcPr>
          <w:p w14:paraId="452EE20F" w14:textId="77777777" w:rsidR="00C363B8" w:rsidRPr="003F625C" w:rsidRDefault="00C363B8" w:rsidP="00A9049D">
            <w:pPr>
              <w:pStyle w:val="TableHeading"/>
              <w:spacing w:before="0" w:after="0"/>
              <w:rPr>
                <w:rFonts w:ascii="Book Antiqua" w:hAnsi="Book Antiqua"/>
              </w:rPr>
            </w:pPr>
          </w:p>
          <w:p w14:paraId="32A337A3" w14:textId="77777777" w:rsidR="00C363B8" w:rsidRPr="003F625C" w:rsidRDefault="00C363B8" w:rsidP="00A9049D">
            <w:pPr>
              <w:pStyle w:val="TableHeading"/>
              <w:spacing w:before="0" w:after="0"/>
              <w:rPr>
                <w:rFonts w:ascii="Book Antiqua" w:hAnsi="Book Antiqua"/>
              </w:rPr>
            </w:pPr>
            <w:r w:rsidRPr="003F625C">
              <w:rPr>
                <w:rFonts w:ascii="Book Antiqua" w:hAnsi="Book Antiqua"/>
              </w:rPr>
              <w:t>Name</w:t>
            </w:r>
          </w:p>
        </w:tc>
        <w:tc>
          <w:tcPr>
            <w:tcW w:w="2970" w:type="dxa"/>
            <w:tcBorders>
              <w:top w:val="single" w:sz="12" w:space="0" w:color="auto"/>
              <w:left w:val="nil"/>
              <w:bottom w:val="single" w:sz="12" w:space="0" w:color="auto"/>
              <w:right w:val="nil"/>
            </w:tcBorders>
            <w:shd w:val="pct10" w:color="auto" w:fill="auto"/>
            <w:vAlign w:val="bottom"/>
          </w:tcPr>
          <w:p w14:paraId="3A9A280E" w14:textId="77777777" w:rsidR="00C363B8" w:rsidRPr="003F625C" w:rsidRDefault="00C363B8" w:rsidP="00A9049D">
            <w:pPr>
              <w:pStyle w:val="TableHeading"/>
              <w:spacing w:before="0" w:after="0"/>
              <w:rPr>
                <w:rFonts w:ascii="Book Antiqua" w:hAnsi="Book Antiqua"/>
              </w:rPr>
            </w:pPr>
            <w:r w:rsidRPr="003F625C">
              <w:rPr>
                <w:rFonts w:ascii="Book Antiqua" w:hAnsi="Book Antiqua"/>
              </w:rPr>
              <w:t>Position</w:t>
            </w:r>
          </w:p>
        </w:tc>
        <w:tc>
          <w:tcPr>
            <w:tcW w:w="1260" w:type="dxa"/>
            <w:tcBorders>
              <w:top w:val="single" w:sz="12" w:space="0" w:color="auto"/>
              <w:left w:val="nil"/>
              <w:bottom w:val="single" w:sz="12" w:space="0" w:color="auto"/>
              <w:right w:val="nil"/>
            </w:tcBorders>
            <w:shd w:val="pct10" w:color="auto" w:fill="auto"/>
            <w:vAlign w:val="bottom"/>
          </w:tcPr>
          <w:p w14:paraId="46FF71A2" w14:textId="77777777" w:rsidR="00C363B8" w:rsidRPr="003F625C" w:rsidRDefault="00C363B8" w:rsidP="00A9049D">
            <w:pPr>
              <w:pStyle w:val="TableHeading"/>
              <w:spacing w:before="0" w:after="0"/>
              <w:rPr>
                <w:rFonts w:ascii="Book Antiqua" w:hAnsi="Book Antiqua"/>
              </w:rPr>
            </w:pPr>
            <w:r w:rsidRPr="003F625C">
              <w:rPr>
                <w:rFonts w:ascii="Book Antiqua" w:hAnsi="Book Antiqua"/>
              </w:rPr>
              <w:t>Organization</w:t>
            </w:r>
          </w:p>
        </w:tc>
        <w:tc>
          <w:tcPr>
            <w:tcW w:w="810" w:type="dxa"/>
            <w:tcBorders>
              <w:top w:val="single" w:sz="12" w:space="0" w:color="auto"/>
              <w:left w:val="nil"/>
              <w:bottom w:val="single" w:sz="12" w:space="0" w:color="auto"/>
              <w:right w:val="nil"/>
            </w:tcBorders>
            <w:shd w:val="pct10" w:color="auto" w:fill="auto"/>
            <w:vAlign w:val="bottom"/>
          </w:tcPr>
          <w:p w14:paraId="50B737CE" w14:textId="77777777" w:rsidR="00C363B8" w:rsidRPr="003F625C" w:rsidRDefault="00C363B8" w:rsidP="00A9049D">
            <w:pPr>
              <w:pStyle w:val="TableHeading"/>
              <w:spacing w:before="0" w:after="0"/>
              <w:rPr>
                <w:rFonts w:ascii="Book Antiqua" w:hAnsi="Book Antiqua"/>
              </w:rPr>
            </w:pPr>
          </w:p>
          <w:p w14:paraId="1FE4BF84" w14:textId="77777777" w:rsidR="00C363B8" w:rsidRPr="003F625C" w:rsidRDefault="00C363B8" w:rsidP="00A9049D">
            <w:pPr>
              <w:pStyle w:val="TableHeading"/>
              <w:spacing w:before="0" w:after="0"/>
              <w:rPr>
                <w:rFonts w:ascii="Book Antiqua" w:hAnsi="Book Antiqua"/>
              </w:rPr>
            </w:pPr>
            <w:r w:rsidRPr="003F625C">
              <w:rPr>
                <w:rFonts w:ascii="Book Antiqua" w:hAnsi="Book Antiqua"/>
              </w:rPr>
              <w:t>Version</w:t>
            </w:r>
          </w:p>
        </w:tc>
        <w:tc>
          <w:tcPr>
            <w:tcW w:w="1113" w:type="dxa"/>
            <w:tcBorders>
              <w:top w:val="single" w:sz="12" w:space="0" w:color="auto"/>
              <w:left w:val="nil"/>
              <w:bottom w:val="single" w:sz="12" w:space="0" w:color="auto"/>
              <w:right w:val="single" w:sz="12" w:space="0" w:color="auto"/>
            </w:tcBorders>
            <w:shd w:val="pct10" w:color="auto" w:fill="auto"/>
            <w:vAlign w:val="bottom"/>
          </w:tcPr>
          <w:p w14:paraId="2593F117" w14:textId="77777777" w:rsidR="00C363B8" w:rsidRPr="003F625C" w:rsidRDefault="00C363B8" w:rsidP="00A9049D">
            <w:pPr>
              <w:pStyle w:val="TableHeading"/>
              <w:spacing w:before="0" w:after="0"/>
              <w:rPr>
                <w:rFonts w:ascii="Book Antiqua" w:hAnsi="Book Antiqua"/>
              </w:rPr>
            </w:pPr>
          </w:p>
          <w:p w14:paraId="3794B36E" w14:textId="77777777" w:rsidR="00C363B8" w:rsidRPr="003F625C" w:rsidRDefault="00C363B8" w:rsidP="00A9049D">
            <w:pPr>
              <w:pStyle w:val="TableHeading"/>
              <w:spacing w:before="0" w:after="0"/>
              <w:rPr>
                <w:rFonts w:ascii="Book Antiqua" w:hAnsi="Book Antiqua"/>
              </w:rPr>
            </w:pPr>
            <w:r w:rsidRPr="003F625C">
              <w:rPr>
                <w:rFonts w:ascii="Book Antiqua" w:hAnsi="Book Antiqua"/>
              </w:rPr>
              <w:t>Date</w:t>
            </w:r>
          </w:p>
        </w:tc>
      </w:tr>
      <w:tr w:rsidR="00C363B8" w:rsidRPr="003F625C" w14:paraId="2C4FFB44" w14:textId="77777777" w:rsidTr="0081686B">
        <w:trPr>
          <w:cantSplit/>
          <w:trHeight w:hRule="exact" w:val="60"/>
          <w:tblHeader/>
        </w:trPr>
        <w:tc>
          <w:tcPr>
            <w:tcW w:w="1497" w:type="dxa"/>
            <w:tcBorders>
              <w:top w:val="single" w:sz="12" w:space="0" w:color="auto"/>
              <w:left w:val="nil"/>
              <w:bottom w:val="single" w:sz="6" w:space="0" w:color="auto"/>
              <w:right w:val="single" w:sz="6" w:space="0" w:color="auto"/>
            </w:tcBorders>
            <w:shd w:val="pct50" w:color="auto" w:fill="auto"/>
            <w:vAlign w:val="bottom"/>
          </w:tcPr>
          <w:p w14:paraId="49BA863D" w14:textId="77777777" w:rsidR="00C363B8" w:rsidRPr="003F625C" w:rsidRDefault="00C363B8" w:rsidP="00A9049D">
            <w:pPr>
              <w:pStyle w:val="TableText"/>
              <w:rPr>
                <w:rFonts w:ascii="Book Antiqua" w:hAnsi="Book Antiqua"/>
                <w:sz w:val="8"/>
              </w:rPr>
            </w:pPr>
          </w:p>
        </w:tc>
        <w:tc>
          <w:tcPr>
            <w:tcW w:w="2970" w:type="dxa"/>
            <w:tcBorders>
              <w:top w:val="single" w:sz="12" w:space="0" w:color="auto"/>
              <w:left w:val="single" w:sz="6" w:space="0" w:color="auto"/>
              <w:bottom w:val="single" w:sz="6" w:space="0" w:color="auto"/>
              <w:right w:val="single" w:sz="6" w:space="0" w:color="auto"/>
            </w:tcBorders>
            <w:shd w:val="pct50" w:color="auto" w:fill="auto"/>
            <w:vAlign w:val="bottom"/>
          </w:tcPr>
          <w:p w14:paraId="13BCA363" w14:textId="77777777" w:rsidR="00C363B8" w:rsidRPr="003F625C" w:rsidRDefault="00C363B8" w:rsidP="00A9049D">
            <w:pPr>
              <w:pStyle w:val="TableText"/>
              <w:rPr>
                <w:rFonts w:ascii="Book Antiqua" w:hAnsi="Book Antiqua"/>
                <w:sz w:val="8"/>
              </w:rPr>
            </w:pPr>
          </w:p>
        </w:tc>
        <w:tc>
          <w:tcPr>
            <w:tcW w:w="1260" w:type="dxa"/>
            <w:tcBorders>
              <w:top w:val="single" w:sz="12" w:space="0" w:color="auto"/>
              <w:left w:val="single" w:sz="6" w:space="0" w:color="auto"/>
              <w:bottom w:val="single" w:sz="6" w:space="0" w:color="auto"/>
              <w:right w:val="single" w:sz="6" w:space="0" w:color="auto"/>
            </w:tcBorders>
            <w:shd w:val="pct50" w:color="auto" w:fill="auto"/>
            <w:vAlign w:val="bottom"/>
          </w:tcPr>
          <w:p w14:paraId="46D4BC8B" w14:textId="77777777" w:rsidR="00C363B8" w:rsidRPr="003F625C" w:rsidRDefault="00C363B8" w:rsidP="00A9049D">
            <w:pPr>
              <w:pStyle w:val="TableText"/>
              <w:rPr>
                <w:rFonts w:ascii="Book Antiqua" w:hAnsi="Book Antiqua"/>
                <w:sz w:val="8"/>
              </w:rPr>
            </w:pPr>
          </w:p>
        </w:tc>
        <w:tc>
          <w:tcPr>
            <w:tcW w:w="810" w:type="dxa"/>
            <w:tcBorders>
              <w:top w:val="single" w:sz="12" w:space="0" w:color="auto"/>
              <w:left w:val="single" w:sz="6" w:space="0" w:color="auto"/>
              <w:bottom w:val="single" w:sz="6" w:space="0" w:color="auto"/>
              <w:right w:val="nil"/>
            </w:tcBorders>
            <w:shd w:val="pct50" w:color="auto" w:fill="auto"/>
            <w:vAlign w:val="bottom"/>
          </w:tcPr>
          <w:p w14:paraId="6A520772" w14:textId="77777777" w:rsidR="00C363B8" w:rsidRPr="003F625C" w:rsidRDefault="00C363B8" w:rsidP="00A9049D">
            <w:pPr>
              <w:pStyle w:val="TableText"/>
              <w:rPr>
                <w:rFonts w:ascii="Book Antiqua" w:hAnsi="Book Antiqua"/>
                <w:sz w:val="8"/>
              </w:rPr>
            </w:pPr>
          </w:p>
        </w:tc>
        <w:tc>
          <w:tcPr>
            <w:tcW w:w="1113" w:type="dxa"/>
            <w:tcBorders>
              <w:top w:val="single" w:sz="12" w:space="0" w:color="auto"/>
              <w:left w:val="nil"/>
              <w:bottom w:val="single" w:sz="6" w:space="0" w:color="auto"/>
              <w:right w:val="single" w:sz="12" w:space="0" w:color="auto"/>
            </w:tcBorders>
            <w:shd w:val="pct50" w:color="auto" w:fill="auto"/>
            <w:vAlign w:val="bottom"/>
          </w:tcPr>
          <w:p w14:paraId="67F49048" w14:textId="77777777" w:rsidR="00C363B8" w:rsidRPr="003F625C" w:rsidRDefault="00C363B8" w:rsidP="00A9049D">
            <w:pPr>
              <w:pStyle w:val="TableText"/>
              <w:rPr>
                <w:rFonts w:ascii="Book Antiqua" w:hAnsi="Book Antiqua"/>
                <w:sz w:val="8"/>
              </w:rPr>
            </w:pPr>
          </w:p>
        </w:tc>
      </w:tr>
      <w:tr w:rsidR="00C363B8" w:rsidRPr="003F625C" w14:paraId="7E8224E3"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136722C4" w14:textId="7B1295A7" w:rsidR="00C363B8" w:rsidRPr="003F625C" w:rsidRDefault="001B0F8E" w:rsidP="00A9049D">
            <w:pPr>
              <w:pStyle w:val="TableText"/>
              <w:rPr>
                <w:rFonts w:ascii="Book Antiqua" w:hAnsi="Book Antiqua"/>
              </w:rPr>
            </w:pPr>
            <w:r>
              <w:rPr>
                <w:rFonts w:ascii="Book Antiqua" w:hAnsi="Book Antiqua"/>
              </w:rPr>
              <w:t>Brandi Festa</w:t>
            </w:r>
          </w:p>
        </w:tc>
        <w:tc>
          <w:tcPr>
            <w:tcW w:w="2970" w:type="dxa"/>
            <w:tcBorders>
              <w:top w:val="single" w:sz="6" w:space="0" w:color="auto"/>
              <w:left w:val="single" w:sz="6" w:space="0" w:color="auto"/>
              <w:bottom w:val="single" w:sz="6" w:space="0" w:color="auto"/>
              <w:right w:val="single" w:sz="6" w:space="0" w:color="auto"/>
            </w:tcBorders>
            <w:vAlign w:val="bottom"/>
          </w:tcPr>
          <w:p w14:paraId="76AD827B" w14:textId="72350E77" w:rsidR="00C363B8" w:rsidRPr="003F625C" w:rsidRDefault="001B0F8E" w:rsidP="00A9049D">
            <w:pPr>
              <w:pStyle w:val="TableText"/>
              <w:rPr>
                <w:rFonts w:ascii="Book Antiqua" w:hAnsi="Book Antiqua"/>
              </w:rPr>
            </w:pPr>
            <w:r>
              <w:rPr>
                <w:rFonts w:ascii="Book Antiqua" w:hAnsi="Book Antiqua"/>
              </w:rPr>
              <w:t>Controller</w:t>
            </w:r>
          </w:p>
        </w:tc>
        <w:tc>
          <w:tcPr>
            <w:tcW w:w="1260" w:type="dxa"/>
            <w:tcBorders>
              <w:top w:val="single" w:sz="6" w:space="0" w:color="auto"/>
              <w:left w:val="single" w:sz="6" w:space="0" w:color="auto"/>
              <w:bottom w:val="single" w:sz="6" w:space="0" w:color="auto"/>
              <w:right w:val="single" w:sz="6" w:space="0" w:color="auto"/>
            </w:tcBorders>
            <w:vAlign w:val="bottom"/>
          </w:tcPr>
          <w:p w14:paraId="79739B3F" w14:textId="6076D9A7" w:rsidR="00C363B8" w:rsidRPr="003F625C" w:rsidRDefault="001B0F8E" w:rsidP="00A9049D">
            <w:pPr>
              <w:pStyle w:val="TableText"/>
              <w:rPr>
                <w:rFonts w:ascii="Book Antiqua" w:hAnsi="Book Antiqua"/>
              </w:rPr>
            </w:pPr>
            <w:r>
              <w:rPr>
                <w:rFonts w:ascii="Book Antiqua" w:hAnsi="Book Antiqua"/>
              </w:rPr>
              <w:t>UCPath</w:t>
            </w:r>
          </w:p>
        </w:tc>
        <w:tc>
          <w:tcPr>
            <w:tcW w:w="810" w:type="dxa"/>
            <w:tcBorders>
              <w:top w:val="single" w:sz="6" w:space="0" w:color="auto"/>
              <w:left w:val="single" w:sz="6" w:space="0" w:color="auto"/>
              <w:bottom w:val="single" w:sz="6" w:space="0" w:color="auto"/>
              <w:right w:val="single" w:sz="12" w:space="0" w:color="auto"/>
            </w:tcBorders>
            <w:vAlign w:val="bottom"/>
          </w:tcPr>
          <w:p w14:paraId="6317B5BF" w14:textId="721290E3" w:rsidR="00C363B8" w:rsidRPr="003F625C" w:rsidRDefault="001B0F8E" w:rsidP="00A9049D">
            <w:pPr>
              <w:pStyle w:val="TableText"/>
              <w:rPr>
                <w:rFonts w:ascii="Book Antiqua" w:hAnsi="Book Antiqua"/>
              </w:rPr>
            </w:pPr>
            <w:r>
              <w:rPr>
                <w:rFonts w:ascii="Book Antiqua" w:hAnsi="Book Antiqua"/>
              </w:rPr>
              <w:t>1.0</w:t>
            </w:r>
          </w:p>
        </w:tc>
        <w:tc>
          <w:tcPr>
            <w:tcW w:w="1113" w:type="dxa"/>
            <w:tcBorders>
              <w:top w:val="single" w:sz="6" w:space="0" w:color="auto"/>
              <w:left w:val="single" w:sz="6" w:space="0" w:color="auto"/>
              <w:bottom w:val="single" w:sz="6" w:space="0" w:color="auto"/>
              <w:right w:val="single" w:sz="12" w:space="0" w:color="auto"/>
            </w:tcBorders>
            <w:vAlign w:val="bottom"/>
          </w:tcPr>
          <w:p w14:paraId="1FA455F4" w14:textId="059E22EA" w:rsidR="00C363B8" w:rsidRPr="003F625C" w:rsidRDefault="001B0F8E" w:rsidP="00A9049D">
            <w:pPr>
              <w:pStyle w:val="TableText"/>
              <w:rPr>
                <w:rFonts w:ascii="Book Antiqua" w:hAnsi="Book Antiqua"/>
              </w:rPr>
            </w:pPr>
            <w:r>
              <w:rPr>
                <w:rFonts w:ascii="Book Antiqua" w:hAnsi="Book Antiqua"/>
              </w:rPr>
              <w:t>03/04/2025</w:t>
            </w:r>
          </w:p>
        </w:tc>
      </w:tr>
      <w:tr w:rsidR="00C363B8" w:rsidRPr="003F625C" w14:paraId="0AAC7EF5"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61CE21F5" w14:textId="5B9245EC" w:rsidR="00C363B8" w:rsidRPr="003F625C" w:rsidRDefault="001B0F8E" w:rsidP="00A9049D">
            <w:pPr>
              <w:pStyle w:val="TableText"/>
              <w:rPr>
                <w:rFonts w:ascii="Book Antiqua" w:hAnsi="Book Antiqua"/>
              </w:rPr>
            </w:pPr>
            <w:r>
              <w:rPr>
                <w:rFonts w:ascii="Book Antiqua" w:hAnsi="Book Antiqua"/>
              </w:rPr>
              <w:t>Daniel Teeter</w:t>
            </w:r>
          </w:p>
        </w:tc>
        <w:tc>
          <w:tcPr>
            <w:tcW w:w="2970" w:type="dxa"/>
            <w:tcBorders>
              <w:top w:val="single" w:sz="6" w:space="0" w:color="auto"/>
              <w:left w:val="single" w:sz="6" w:space="0" w:color="auto"/>
              <w:bottom w:val="single" w:sz="6" w:space="0" w:color="auto"/>
              <w:right w:val="single" w:sz="6" w:space="0" w:color="auto"/>
            </w:tcBorders>
            <w:vAlign w:val="bottom"/>
          </w:tcPr>
          <w:p w14:paraId="3BF999D5" w14:textId="5CD7B131" w:rsidR="00C363B8" w:rsidRPr="003F625C" w:rsidRDefault="00E31F7C" w:rsidP="00A9049D">
            <w:pPr>
              <w:pStyle w:val="TableText"/>
              <w:rPr>
                <w:rFonts w:ascii="Book Antiqua" w:hAnsi="Book Antiqua"/>
              </w:rPr>
            </w:pPr>
            <w:r>
              <w:rPr>
                <w:rFonts w:ascii="Book Antiqua" w:hAnsi="Book Antiqua"/>
              </w:rPr>
              <w:t>Finance Benefits Billing Supervisor</w:t>
            </w:r>
          </w:p>
        </w:tc>
        <w:tc>
          <w:tcPr>
            <w:tcW w:w="1260" w:type="dxa"/>
            <w:tcBorders>
              <w:top w:val="single" w:sz="6" w:space="0" w:color="auto"/>
              <w:left w:val="single" w:sz="6" w:space="0" w:color="auto"/>
              <w:bottom w:val="single" w:sz="6" w:space="0" w:color="auto"/>
              <w:right w:val="single" w:sz="6" w:space="0" w:color="auto"/>
            </w:tcBorders>
            <w:vAlign w:val="bottom"/>
          </w:tcPr>
          <w:p w14:paraId="718F5472" w14:textId="3CD6D035" w:rsidR="00C363B8" w:rsidRPr="003F625C" w:rsidRDefault="001B0F8E" w:rsidP="00A9049D">
            <w:pPr>
              <w:pStyle w:val="TableText"/>
              <w:rPr>
                <w:rFonts w:ascii="Book Antiqua" w:hAnsi="Book Antiqua"/>
              </w:rPr>
            </w:pPr>
            <w:r>
              <w:rPr>
                <w:rFonts w:ascii="Book Antiqua" w:hAnsi="Book Antiqua"/>
              </w:rPr>
              <w:t>UCPath</w:t>
            </w:r>
          </w:p>
        </w:tc>
        <w:tc>
          <w:tcPr>
            <w:tcW w:w="810" w:type="dxa"/>
            <w:tcBorders>
              <w:top w:val="single" w:sz="6" w:space="0" w:color="auto"/>
              <w:left w:val="single" w:sz="6" w:space="0" w:color="auto"/>
              <w:bottom w:val="single" w:sz="6" w:space="0" w:color="auto"/>
              <w:right w:val="single" w:sz="12" w:space="0" w:color="auto"/>
            </w:tcBorders>
            <w:vAlign w:val="bottom"/>
          </w:tcPr>
          <w:p w14:paraId="22A791FA" w14:textId="2000B2EC" w:rsidR="00C363B8" w:rsidRPr="003F625C" w:rsidRDefault="001B0F8E" w:rsidP="00A9049D">
            <w:pPr>
              <w:pStyle w:val="TableText"/>
              <w:rPr>
                <w:rFonts w:ascii="Book Antiqua" w:hAnsi="Book Antiqua"/>
              </w:rPr>
            </w:pPr>
            <w:r>
              <w:rPr>
                <w:rFonts w:ascii="Book Antiqua" w:hAnsi="Book Antiqua"/>
              </w:rPr>
              <w:t>1.0</w:t>
            </w:r>
          </w:p>
        </w:tc>
        <w:tc>
          <w:tcPr>
            <w:tcW w:w="1113" w:type="dxa"/>
            <w:tcBorders>
              <w:top w:val="single" w:sz="6" w:space="0" w:color="auto"/>
              <w:left w:val="single" w:sz="6" w:space="0" w:color="auto"/>
              <w:bottom w:val="single" w:sz="6" w:space="0" w:color="auto"/>
              <w:right w:val="single" w:sz="12" w:space="0" w:color="auto"/>
            </w:tcBorders>
            <w:vAlign w:val="bottom"/>
          </w:tcPr>
          <w:p w14:paraId="1197E157" w14:textId="7D8067DD" w:rsidR="00C363B8" w:rsidRPr="003F625C" w:rsidRDefault="001B0F8E" w:rsidP="00A9049D">
            <w:pPr>
              <w:pStyle w:val="TableText"/>
              <w:rPr>
                <w:rFonts w:ascii="Book Antiqua" w:hAnsi="Book Antiqua"/>
              </w:rPr>
            </w:pPr>
            <w:r>
              <w:rPr>
                <w:rFonts w:ascii="Book Antiqua" w:hAnsi="Book Antiqua"/>
              </w:rPr>
              <w:t>03/04/2025</w:t>
            </w:r>
          </w:p>
        </w:tc>
      </w:tr>
      <w:tr w:rsidR="00C363B8" w:rsidRPr="003F625C" w14:paraId="4309CE56"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168F20E6" w14:textId="4040E5DC" w:rsidR="00C363B8" w:rsidRPr="003F625C" w:rsidRDefault="001B0F8E" w:rsidP="00A9049D">
            <w:pPr>
              <w:pStyle w:val="TableText"/>
              <w:rPr>
                <w:rFonts w:ascii="Book Antiqua" w:hAnsi="Book Antiqua"/>
              </w:rPr>
            </w:pPr>
            <w:r>
              <w:rPr>
                <w:rFonts w:ascii="Book Antiqua" w:hAnsi="Book Antiqua"/>
              </w:rPr>
              <w:t>Laura Doyle</w:t>
            </w:r>
          </w:p>
        </w:tc>
        <w:tc>
          <w:tcPr>
            <w:tcW w:w="2970" w:type="dxa"/>
            <w:tcBorders>
              <w:top w:val="single" w:sz="6" w:space="0" w:color="auto"/>
              <w:left w:val="single" w:sz="6" w:space="0" w:color="auto"/>
              <w:bottom w:val="single" w:sz="6" w:space="0" w:color="auto"/>
              <w:right w:val="single" w:sz="6" w:space="0" w:color="auto"/>
            </w:tcBorders>
            <w:vAlign w:val="bottom"/>
          </w:tcPr>
          <w:p w14:paraId="0BEDCB42" w14:textId="2884EF1C" w:rsidR="00C363B8" w:rsidRPr="003F625C" w:rsidRDefault="00E31F7C" w:rsidP="00A9049D">
            <w:pPr>
              <w:pStyle w:val="TableText"/>
              <w:rPr>
                <w:rFonts w:ascii="Book Antiqua" w:hAnsi="Book Antiqua"/>
              </w:rPr>
            </w:pPr>
            <w:r>
              <w:rPr>
                <w:rFonts w:ascii="Book Antiqua" w:hAnsi="Book Antiqua"/>
              </w:rPr>
              <w:t>Finance Benefits Billing Analyst</w:t>
            </w:r>
          </w:p>
        </w:tc>
        <w:tc>
          <w:tcPr>
            <w:tcW w:w="1260" w:type="dxa"/>
            <w:tcBorders>
              <w:top w:val="single" w:sz="6" w:space="0" w:color="auto"/>
              <w:left w:val="single" w:sz="6" w:space="0" w:color="auto"/>
              <w:bottom w:val="single" w:sz="6" w:space="0" w:color="auto"/>
              <w:right w:val="single" w:sz="6" w:space="0" w:color="auto"/>
            </w:tcBorders>
            <w:vAlign w:val="bottom"/>
          </w:tcPr>
          <w:p w14:paraId="3C9B6331" w14:textId="1CDA4F3B" w:rsidR="00C363B8" w:rsidRPr="003F625C" w:rsidRDefault="001B0F8E" w:rsidP="00A9049D">
            <w:pPr>
              <w:pStyle w:val="TableText"/>
              <w:rPr>
                <w:rFonts w:ascii="Book Antiqua" w:hAnsi="Book Antiqua"/>
              </w:rPr>
            </w:pPr>
            <w:r>
              <w:rPr>
                <w:rFonts w:ascii="Book Antiqua" w:hAnsi="Book Antiqua"/>
              </w:rPr>
              <w:t>UCPath</w:t>
            </w:r>
          </w:p>
        </w:tc>
        <w:tc>
          <w:tcPr>
            <w:tcW w:w="810" w:type="dxa"/>
            <w:tcBorders>
              <w:top w:val="single" w:sz="6" w:space="0" w:color="auto"/>
              <w:left w:val="single" w:sz="6" w:space="0" w:color="auto"/>
              <w:bottom w:val="single" w:sz="6" w:space="0" w:color="auto"/>
              <w:right w:val="single" w:sz="12" w:space="0" w:color="auto"/>
            </w:tcBorders>
            <w:vAlign w:val="bottom"/>
          </w:tcPr>
          <w:p w14:paraId="30391BD4" w14:textId="4CFD554C" w:rsidR="00C363B8" w:rsidRPr="003F625C" w:rsidRDefault="001B0F8E" w:rsidP="00A9049D">
            <w:pPr>
              <w:pStyle w:val="TableText"/>
              <w:rPr>
                <w:rFonts w:ascii="Book Antiqua" w:hAnsi="Book Antiqua"/>
              </w:rPr>
            </w:pPr>
            <w:r>
              <w:rPr>
                <w:rFonts w:ascii="Book Antiqua" w:hAnsi="Book Antiqua"/>
              </w:rPr>
              <w:t>1.0</w:t>
            </w:r>
          </w:p>
        </w:tc>
        <w:tc>
          <w:tcPr>
            <w:tcW w:w="1113" w:type="dxa"/>
            <w:tcBorders>
              <w:top w:val="single" w:sz="6" w:space="0" w:color="auto"/>
              <w:left w:val="single" w:sz="6" w:space="0" w:color="auto"/>
              <w:bottom w:val="single" w:sz="6" w:space="0" w:color="auto"/>
              <w:right w:val="single" w:sz="12" w:space="0" w:color="auto"/>
            </w:tcBorders>
            <w:vAlign w:val="bottom"/>
          </w:tcPr>
          <w:p w14:paraId="19ED635E" w14:textId="421D7C27" w:rsidR="00C363B8" w:rsidRPr="003F625C" w:rsidRDefault="001B0F8E" w:rsidP="00A9049D">
            <w:pPr>
              <w:pStyle w:val="TableText"/>
              <w:rPr>
                <w:rFonts w:ascii="Book Antiqua" w:hAnsi="Book Antiqua"/>
              </w:rPr>
            </w:pPr>
            <w:r>
              <w:rPr>
                <w:rFonts w:ascii="Book Antiqua" w:hAnsi="Book Antiqua"/>
              </w:rPr>
              <w:t>03/04/2025</w:t>
            </w:r>
          </w:p>
        </w:tc>
      </w:tr>
      <w:tr w:rsidR="00C363B8" w:rsidRPr="003F625C" w14:paraId="7462F775"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6A3D9421" w14:textId="76873792"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634853D4" w14:textId="77777777"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68C4E5D9" w14:textId="3A980F14"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64B29D02"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333E3423" w14:textId="77777777" w:rsidR="00C363B8" w:rsidRPr="003F625C" w:rsidRDefault="00C363B8" w:rsidP="00A9049D">
            <w:pPr>
              <w:pStyle w:val="TableText"/>
              <w:rPr>
                <w:rFonts w:ascii="Book Antiqua" w:hAnsi="Book Antiqua"/>
              </w:rPr>
            </w:pPr>
          </w:p>
        </w:tc>
      </w:tr>
      <w:tr w:rsidR="00C363B8" w:rsidRPr="003F625C" w14:paraId="3035B659"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13BC2E0E" w14:textId="50D9F892" w:rsidR="00C363B8" w:rsidRPr="003F625C" w:rsidRDefault="00C363B8" w:rsidP="00A9049D">
            <w:pPr>
              <w:pStyle w:val="TableText"/>
              <w:rPr>
                <w:rFonts w:ascii="Book Antiqua" w:hAnsi="Book Antiqua"/>
                <w:color w:val="000000"/>
              </w:rPr>
            </w:pPr>
          </w:p>
        </w:tc>
        <w:tc>
          <w:tcPr>
            <w:tcW w:w="2970" w:type="dxa"/>
            <w:tcBorders>
              <w:top w:val="single" w:sz="6" w:space="0" w:color="auto"/>
              <w:left w:val="single" w:sz="6" w:space="0" w:color="auto"/>
              <w:bottom w:val="single" w:sz="6" w:space="0" w:color="auto"/>
              <w:right w:val="single" w:sz="6" w:space="0" w:color="auto"/>
            </w:tcBorders>
            <w:vAlign w:val="bottom"/>
          </w:tcPr>
          <w:p w14:paraId="353F8DF4" w14:textId="1106E709" w:rsidR="00C363B8" w:rsidRPr="003F625C" w:rsidRDefault="00C363B8" w:rsidP="00BE550E">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62358C53" w14:textId="3C6BDCEB"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3B553F51"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506AE73C" w14:textId="77777777" w:rsidR="00C363B8" w:rsidRPr="003F625C" w:rsidRDefault="00C363B8" w:rsidP="00A9049D">
            <w:pPr>
              <w:pStyle w:val="TableText"/>
              <w:rPr>
                <w:rFonts w:ascii="Book Antiqua" w:hAnsi="Book Antiqua"/>
              </w:rPr>
            </w:pPr>
          </w:p>
        </w:tc>
      </w:tr>
      <w:tr w:rsidR="00C363B8" w:rsidRPr="003F625C" w14:paraId="389B60D5"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17A14E19" w14:textId="7EB0BC8F"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223DDFCA" w14:textId="0C67A1A4"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3ABEFF88" w14:textId="5521CAA3"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4C5DD242"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4657FD40" w14:textId="77777777" w:rsidR="00C363B8" w:rsidRPr="003F625C" w:rsidRDefault="00C363B8" w:rsidP="00A9049D">
            <w:pPr>
              <w:pStyle w:val="TableText"/>
              <w:rPr>
                <w:rFonts w:ascii="Book Antiqua" w:hAnsi="Book Antiqua"/>
              </w:rPr>
            </w:pPr>
          </w:p>
        </w:tc>
      </w:tr>
      <w:tr w:rsidR="00C363B8" w:rsidRPr="003F625C" w14:paraId="53701264"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3BDEAA63" w14:textId="5E8C6B56"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683B7E17" w14:textId="484D74F3"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4D61284C" w14:textId="5D3EABB0"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2353D3B0"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61ECC5E0" w14:textId="77777777" w:rsidR="00C363B8" w:rsidRPr="003F625C" w:rsidRDefault="00C363B8" w:rsidP="00A9049D">
            <w:pPr>
              <w:pStyle w:val="TableText"/>
              <w:rPr>
                <w:rFonts w:ascii="Book Antiqua" w:hAnsi="Book Antiqua"/>
              </w:rPr>
            </w:pPr>
          </w:p>
        </w:tc>
      </w:tr>
      <w:tr w:rsidR="00C363B8" w:rsidRPr="003F625C" w14:paraId="7B408755"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0D7E7560" w14:textId="26CE2CE8"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47699EB2" w14:textId="05263BBB"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39F9DCB2" w14:textId="4BFEB302"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41945DD3"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73E0343A" w14:textId="77777777" w:rsidR="00C363B8" w:rsidRPr="003F625C" w:rsidRDefault="00C363B8" w:rsidP="00A9049D">
            <w:pPr>
              <w:pStyle w:val="TableText"/>
              <w:rPr>
                <w:rFonts w:ascii="Book Antiqua" w:hAnsi="Book Antiqua"/>
              </w:rPr>
            </w:pPr>
          </w:p>
        </w:tc>
      </w:tr>
      <w:tr w:rsidR="00C363B8" w:rsidRPr="003F625C" w14:paraId="690849D4"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7594C83A" w14:textId="2833D9D2"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67D25F1D" w14:textId="0D5F9DC2"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0C97DA18" w14:textId="4E9D8E0E"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3896762E"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7F4083AC" w14:textId="77777777" w:rsidR="00C363B8" w:rsidRPr="003F625C" w:rsidRDefault="00C363B8" w:rsidP="00A9049D">
            <w:pPr>
              <w:pStyle w:val="TableText"/>
              <w:rPr>
                <w:rFonts w:ascii="Book Antiqua" w:hAnsi="Book Antiqua"/>
              </w:rPr>
            </w:pPr>
          </w:p>
        </w:tc>
      </w:tr>
      <w:tr w:rsidR="00C363B8" w:rsidRPr="003F625C" w14:paraId="551D6BCB"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7E053D07" w14:textId="7A3453C3"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2A032EC7" w14:textId="483A2899"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57265E3C" w14:textId="6838058F"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75FA0ABF"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147B3142" w14:textId="77777777" w:rsidR="00C363B8" w:rsidRPr="003F625C" w:rsidRDefault="00C363B8" w:rsidP="00A9049D">
            <w:pPr>
              <w:pStyle w:val="TableText"/>
              <w:rPr>
                <w:rFonts w:ascii="Book Antiqua" w:hAnsi="Book Antiqua"/>
              </w:rPr>
            </w:pPr>
          </w:p>
        </w:tc>
      </w:tr>
      <w:tr w:rsidR="00C363B8" w:rsidRPr="003F625C" w14:paraId="1B888695"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64BD3B23" w14:textId="5C8D5478"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4A92993D" w14:textId="4111A254"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750D85BC" w14:textId="447E6C68"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22D06F91"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3154C14D" w14:textId="77777777" w:rsidR="00C363B8" w:rsidRPr="003F625C" w:rsidRDefault="00C363B8" w:rsidP="00A9049D">
            <w:pPr>
              <w:pStyle w:val="TableText"/>
              <w:rPr>
                <w:rFonts w:ascii="Book Antiqua" w:hAnsi="Book Antiqua"/>
              </w:rPr>
            </w:pPr>
          </w:p>
        </w:tc>
      </w:tr>
      <w:tr w:rsidR="00C363B8" w:rsidRPr="003F625C" w14:paraId="761E6873"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5F9FD346" w14:textId="514612C0"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117919C5" w14:textId="38AFF490"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6DDE5F46" w14:textId="34EE6546"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06F9EFED"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3D76155D" w14:textId="77777777" w:rsidR="00C363B8" w:rsidRPr="003F625C" w:rsidRDefault="00C363B8" w:rsidP="00A9049D">
            <w:pPr>
              <w:pStyle w:val="TableText"/>
              <w:rPr>
                <w:rFonts w:ascii="Book Antiqua" w:hAnsi="Book Antiqua"/>
              </w:rPr>
            </w:pPr>
          </w:p>
        </w:tc>
      </w:tr>
      <w:tr w:rsidR="00C363B8" w:rsidRPr="003F625C" w14:paraId="65D484C2"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0799F18D" w14:textId="0F418FFD"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37D465BF" w14:textId="218BE79F"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6A501AB7" w14:textId="084A32CF"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1E1DBF84"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7648E70B" w14:textId="77777777" w:rsidR="00C363B8" w:rsidRPr="003F625C" w:rsidRDefault="00C363B8" w:rsidP="00A9049D">
            <w:pPr>
              <w:pStyle w:val="TableText"/>
              <w:rPr>
                <w:rFonts w:ascii="Book Antiqua" w:hAnsi="Book Antiqua"/>
              </w:rPr>
            </w:pPr>
          </w:p>
        </w:tc>
      </w:tr>
      <w:tr w:rsidR="00C363B8" w:rsidRPr="003F625C" w14:paraId="5FFF4F7E"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24F5F8BF" w14:textId="65537F4A"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0B546AF1" w14:textId="11437E5D"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409751D4" w14:textId="613D8C7D"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082B074A"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75C34A1E" w14:textId="77777777" w:rsidR="00C363B8" w:rsidRPr="003F625C" w:rsidRDefault="00C363B8" w:rsidP="00A9049D">
            <w:pPr>
              <w:pStyle w:val="TableText"/>
              <w:rPr>
                <w:rFonts w:ascii="Book Antiqua" w:hAnsi="Book Antiqua"/>
              </w:rPr>
            </w:pPr>
          </w:p>
        </w:tc>
      </w:tr>
      <w:tr w:rsidR="00C363B8" w:rsidRPr="003F625C" w14:paraId="27678940"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60997282" w14:textId="2AE7BD86"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79CAC7FB" w14:textId="75E34555"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7366D174" w14:textId="4F471AFD"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4A7E5749"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6BE76701" w14:textId="77777777" w:rsidR="00C363B8" w:rsidRPr="003F625C" w:rsidRDefault="00C363B8" w:rsidP="00A9049D">
            <w:pPr>
              <w:pStyle w:val="TableText"/>
              <w:rPr>
                <w:rFonts w:ascii="Book Antiqua" w:hAnsi="Book Antiqua"/>
              </w:rPr>
            </w:pPr>
          </w:p>
        </w:tc>
      </w:tr>
      <w:tr w:rsidR="00C363B8" w:rsidRPr="003F625C" w14:paraId="798BBE42"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4A0927B4" w14:textId="20AF40FC"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5C44FADB" w14:textId="20E23245"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5D5894EC" w14:textId="175E8A09"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2A561B1F"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445B31A1" w14:textId="77777777" w:rsidR="00C363B8" w:rsidRPr="003F625C" w:rsidRDefault="00C363B8" w:rsidP="00A9049D">
            <w:pPr>
              <w:pStyle w:val="TableText"/>
              <w:rPr>
                <w:rFonts w:ascii="Book Antiqua" w:hAnsi="Book Antiqua"/>
              </w:rPr>
            </w:pPr>
          </w:p>
        </w:tc>
      </w:tr>
      <w:tr w:rsidR="00C363B8" w:rsidRPr="003F625C" w14:paraId="141C4250"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010EE2D7" w14:textId="50B2DC0C"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33210522" w14:textId="458D16DC" w:rsidR="00C363B8" w:rsidRPr="003F625C" w:rsidRDefault="00C363B8" w:rsidP="00A9049D">
            <w:pPr>
              <w:rPr>
                <w:rFonts w:ascii="Book Antiqua" w:hAnsi="Book Antiqua"/>
                <w:color w:val="000000"/>
              </w:rPr>
            </w:pPr>
          </w:p>
        </w:tc>
        <w:tc>
          <w:tcPr>
            <w:tcW w:w="1260" w:type="dxa"/>
            <w:tcBorders>
              <w:top w:val="single" w:sz="6" w:space="0" w:color="auto"/>
              <w:left w:val="single" w:sz="6" w:space="0" w:color="auto"/>
              <w:bottom w:val="single" w:sz="6" w:space="0" w:color="auto"/>
              <w:right w:val="single" w:sz="6" w:space="0" w:color="auto"/>
            </w:tcBorders>
            <w:vAlign w:val="bottom"/>
          </w:tcPr>
          <w:p w14:paraId="14CEB795" w14:textId="7E5CB4B2"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59658005"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25ED1A72" w14:textId="77777777" w:rsidR="00C363B8" w:rsidRPr="003F625C" w:rsidRDefault="00C363B8" w:rsidP="00A9049D">
            <w:pPr>
              <w:pStyle w:val="TableText"/>
              <w:rPr>
                <w:rFonts w:ascii="Book Antiqua" w:hAnsi="Book Antiqua"/>
              </w:rPr>
            </w:pPr>
          </w:p>
        </w:tc>
      </w:tr>
      <w:tr w:rsidR="00C363B8" w:rsidRPr="003F625C" w14:paraId="75A02403"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1B28A1B3" w14:textId="1A9803BD"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00D01112" w14:textId="2C357A0D" w:rsidR="00C363B8" w:rsidRPr="003F625C" w:rsidRDefault="00C363B8" w:rsidP="00A9049D">
            <w:pPr>
              <w:rPr>
                <w:rFonts w:ascii="Book Antiqua" w:hAnsi="Book Antiqua"/>
                <w:color w:val="000000"/>
              </w:rPr>
            </w:pPr>
          </w:p>
        </w:tc>
        <w:tc>
          <w:tcPr>
            <w:tcW w:w="1260" w:type="dxa"/>
            <w:tcBorders>
              <w:top w:val="single" w:sz="6" w:space="0" w:color="auto"/>
              <w:left w:val="single" w:sz="6" w:space="0" w:color="auto"/>
              <w:bottom w:val="single" w:sz="6" w:space="0" w:color="auto"/>
              <w:right w:val="single" w:sz="6" w:space="0" w:color="auto"/>
            </w:tcBorders>
            <w:vAlign w:val="bottom"/>
          </w:tcPr>
          <w:p w14:paraId="492B8620" w14:textId="78B0A84D"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25C5685F"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2141D549" w14:textId="77777777" w:rsidR="00C363B8" w:rsidRPr="003F625C" w:rsidRDefault="00C363B8" w:rsidP="00A9049D">
            <w:pPr>
              <w:pStyle w:val="TableText"/>
              <w:rPr>
                <w:rFonts w:ascii="Book Antiqua" w:hAnsi="Book Antiqua"/>
              </w:rPr>
            </w:pPr>
          </w:p>
        </w:tc>
      </w:tr>
      <w:tr w:rsidR="00C363B8" w:rsidRPr="003F625C" w14:paraId="1B74ED91"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5F48FAD2" w14:textId="77777777"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0DCB4087" w14:textId="6CCCC714" w:rsidR="00C363B8" w:rsidRPr="003F625C" w:rsidRDefault="00C363B8" w:rsidP="00A9049D">
            <w:pPr>
              <w:rPr>
                <w:rFonts w:ascii="Book Antiqua" w:hAnsi="Book Antiqua"/>
                <w:color w:val="000000"/>
              </w:rPr>
            </w:pPr>
          </w:p>
        </w:tc>
        <w:tc>
          <w:tcPr>
            <w:tcW w:w="1260" w:type="dxa"/>
            <w:tcBorders>
              <w:top w:val="single" w:sz="6" w:space="0" w:color="auto"/>
              <w:left w:val="single" w:sz="6" w:space="0" w:color="auto"/>
              <w:bottom w:val="single" w:sz="6" w:space="0" w:color="auto"/>
              <w:right w:val="single" w:sz="6" w:space="0" w:color="auto"/>
            </w:tcBorders>
            <w:vAlign w:val="bottom"/>
          </w:tcPr>
          <w:p w14:paraId="497746A5" w14:textId="54D43A48"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7FDE0C57"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048C7519" w14:textId="77777777" w:rsidR="00C363B8" w:rsidRPr="003F625C" w:rsidRDefault="00C363B8" w:rsidP="00A9049D">
            <w:pPr>
              <w:pStyle w:val="TableText"/>
              <w:rPr>
                <w:rFonts w:ascii="Book Antiqua" w:hAnsi="Book Antiqua"/>
              </w:rPr>
            </w:pPr>
          </w:p>
        </w:tc>
      </w:tr>
      <w:tr w:rsidR="00C363B8" w:rsidRPr="003F625C" w14:paraId="6A3E450E"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6FCA90F7" w14:textId="49862F8D"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492843E6" w14:textId="5FE4044F"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28C1A540" w14:textId="06FE2BD3"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27ED41CC"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5401F5C4" w14:textId="77777777" w:rsidR="00C363B8" w:rsidRPr="003F625C" w:rsidRDefault="00C363B8" w:rsidP="00A9049D">
            <w:pPr>
              <w:pStyle w:val="TableText"/>
              <w:rPr>
                <w:rFonts w:ascii="Book Antiqua" w:hAnsi="Book Antiqua"/>
              </w:rPr>
            </w:pPr>
          </w:p>
        </w:tc>
      </w:tr>
      <w:tr w:rsidR="00C363B8" w:rsidRPr="003F625C" w14:paraId="33B0FA07"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71EC16A8" w14:textId="0CE7D01B" w:rsidR="00C363B8" w:rsidRPr="003F625C" w:rsidRDefault="00C363B8" w:rsidP="00A9049D">
            <w:pPr>
              <w:pStyle w:val="TableText"/>
              <w:rPr>
                <w:rFonts w:ascii="Book Antiqua" w:hAnsi="Book Antiqua"/>
                <w:color w:val="000000"/>
              </w:rPr>
            </w:pPr>
          </w:p>
        </w:tc>
        <w:tc>
          <w:tcPr>
            <w:tcW w:w="2970" w:type="dxa"/>
            <w:tcBorders>
              <w:top w:val="single" w:sz="6" w:space="0" w:color="auto"/>
              <w:left w:val="single" w:sz="6" w:space="0" w:color="auto"/>
              <w:bottom w:val="single" w:sz="6" w:space="0" w:color="auto"/>
              <w:right w:val="single" w:sz="6" w:space="0" w:color="auto"/>
            </w:tcBorders>
            <w:vAlign w:val="bottom"/>
          </w:tcPr>
          <w:p w14:paraId="092E0C71" w14:textId="6085ED27"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46A0039F" w14:textId="3BDB20CB"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03B7C9ED"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3CCA306F" w14:textId="77777777" w:rsidR="00C363B8" w:rsidRPr="003F625C" w:rsidRDefault="00C363B8" w:rsidP="00A9049D">
            <w:pPr>
              <w:pStyle w:val="TableText"/>
              <w:rPr>
                <w:rFonts w:ascii="Book Antiqua" w:hAnsi="Book Antiqua"/>
              </w:rPr>
            </w:pPr>
          </w:p>
        </w:tc>
      </w:tr>
      <w:tr w:rsidR="00C363B8" w:rsidRPr="003F625C" w14:paraId="13CD14ED"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2774A102" w14:textId="7839106D" w:rsidR="00C363B8" w:rsidRPr="003F625C" w:rsidRDefault="00C363B8" w:rsidP="00A9049D">
            <w:pPr>
              <w:pStyle w:val="TableText"/>
              <w:rPr>
                <w:rFonts w:ascii="Book Antiqua" w:hAnsi="Book Antiqua"/>
                <w:color w:val="000000"/>
              </w:rPr>
            </w:pPr>
          </w:p>
        </w:tc>
        <w:tc>
          <w:tcPr>
            <w:tcW w:w="2970" w:type="dxa"/>
            <w:tcBorders>
              <w:top w:val="single" w:sz="6" w:space="0" w:color="auto"/>
              <w:left w:val="single" w:sz="6" w:space="0" w:color="auto"/>
              <w:bottom w:val="single" w:sz="6" w:space="0" w:color="auto"/>
              <w:right w:val="single" w:sz="6" w:space="0" w:color="auto"/>
            </w:tcBorders>
            <w:vAlign w:val="bottom"/>
          </w:tcPr>
          <w:p w14:paraId="405181A0" w14:textId="63E58C02"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11E69DEF" w14:textId="3427549B"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5745A640"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2607C995" w14:textId="77777777" w:rsidR="00C363B8" w:rsidRPr="003F625C" w:rsidRDefault="00C363B8" w:rsidP="00A9049D">
            <w:pPr>
              <w:pStyle w:val="TableText"/>
              <w:rPr>
                <w:rFonts w:ascii="Book Antiqua" w:hAnsi="Book Antiqua"/>
              </w:rPr>
            </w:pPr>
          </w:p>
        </w:tc>
      </w:tr>
      <w:tr w:rsidR="00C363B8" w:rsidRPr="003F625C" w14:paraId="270FC356"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3DA879A0" w14:textId="04F765D2"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034ECB71" w14:textId="418E2392"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00DF5924" w14:textId="40380E6C"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136B5834"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18238E1E" w14:textId="77777777" w:rsidR="00C363B8" w:rsidRPr="003F625C" w:rsidRDefault="00C363B8" w:rsidP="00A9049D">
            <w:pPr>
              <w:pStyle w:val="TableText"/>
              <w:rPr>
                <w:rFonts w:ascii="Book Antiqua" w:hAnsi="Book Antiqua"/>
              </w:rPr>
            </w:pPr>
          </w:p>
        </w:tc>
      </w:tr>
      <w:tr w:rsidR="00C363B8" w:rsidRPr="003F625C" w14:paraId="55805513"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22C58D3F" w14:textId="156ECC5A" w:rsidR="00C363B8" w:rsidRPr="003F625C" w:rsidRDefault="00C363B8" w:rsidP="00A9049D">
            <w:pPr>
              <w:pStyle w:val="TableText"/>
              <w:rPr>
                <w:rFonts w:ascii="Book Antiqua" w:hAnsi="Book Antiqua"/>
                <w:color w:val="000000"/>
              </w:rPr>
            </w:pPr>
          </w:p>
        </w:tc>
        <w:tc>
          <w:tcPr>
            <w:tcW w:w="2970" w:type="dxa"/>
            <w:tcBorders>
              <w:top w:val="single" w:sz="6" w:space="0" w:color="auto"/>
              <w:left w:val="single" w:sz="6" w:space="0" w:color="auto"/>
              <w:bottom w:val="single" w:sz="6" w:space="0" w:color="auto"/>
              <w:right w:val="single" w:sz="6" w:space="0" w:color="auto"/>
            </w:tcBorders>
            <w:vAlign w:val="bottom"/>
          </w:tcPr>
          <w:p w14:paraId="0FC86F20" w14:textId="6CC67B23"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175BCBCF" w14:textId="2209CB3C"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37A68BFB"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0B54F67A" w14:textId="77777777" w:rsidR="00C363B8" w:rsidRPr="003F625C" w:rsidRDefault="00C363B8" w:rsidP="00A9049D">
            <w:pPr>
              <w:pStyle w:val="TableText"/>
              <w:rPr>
                <w:rFonts w:ascii="Book Antiqua" w:hAnsi="Book Antiqua"/>
              </w:rPr>
            </w:pPr>
          </w:p>
        </w:tc>
      </w:tr>
      <w:tr w:rsidR="00C363B8" w:rsidRPr="003F625C" w14:paraId="3B324370"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374CA0EE" w14:textId="30A2883E"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11C69AF0" w14:textId="2DB26A3E"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0B329FD0" w14:textId="56A25C0E"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3029B200"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4A9E6FC2" w14:textId="77777777" w:rsidR="00C363B8" w:rsidRPr="003F625C" w:rsidRDefault="00C363B8" w:rsidP="00A9049D">
            <w:pPr>
              <w:pStyle w:val="TableText"/>
              <w:rPr>
                <w:rFonts w:ascii="Book Antiqua" w:hAnsi="Book Antiqua"/>
              </w:rPr>
            </w:pPr>
          </w:p>
        </w:tc>
      </w:tr>
      <w:tr w:rsidR="00C363B8" w:rsidRPr="003F625C" w14:paraId="1800996A"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1251F0FD" w14:textId="282431E8" w:rsidR="00C363B8" w:rsidRPr="003F625C" w:rsidRDefault="00C363B8" w:rsidP="00A9049D">
            <w:pPr>
              <w:pStyle w:val="TableText"/>
              <w:rPr>
                <w:rFonts w:ascii="Book Antiqua" w:hAnsi="Book Antiqua"/>
              </w:rPr>
            </w:pPr>
          </w:p>
        </w:tc>
        <w:tc>
          <w:tcPr>
            <w:tcW w:w="2970" w:type="dxa"/>
            <w:tcBorders>
              <w:top w:val="single" w:sz="6" w:space="0" w:color="auto"/>
              <w:left w:val="single" w:sz="6" w:space="0" w:color="auto"/>
              <w:bottom w:val="single" w:sz="6" w:space="0" w:color="auto"/>
              <w:right w:val="single" w:sz="6" w:space="0" w:color="auto"/>
            </w:tcBorders>
            <w:vAlign w:val="bottom"/>
          </w:tcPr>
          <w:p w14:paraId="6C96D075" w14:textId="602C8CD8"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70C7FB55" w14:textId="66518372"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4301DC32"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39694ECB" w14:textId="77777777" w:rsidR="00C363B8" w:rsidRPr="003F625C" w:rsidRDefault="00C363B8" w:rsidP="00A9049D">
            <w:pPr>
              <w:pStyle w:val="TableText"/>
              <w:rPr>
                <w:rFonts w:ascii="Book Antiqua" w:hAnsi="Book Antiqua"/>
              </w:rPr>
            </w:pPr>
          </w:p>
        </w:tc>
      </w:tr>
      <w:tr w:rsidR="00C363B8" w:rsidRPr="003F625C" w14:paraId="6DE0556A"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6A0A3EEA" w14:textId="569C193C" w:rsidR="00C363B8" w:rsidRPr="003F625C" w:rsidRDefault="00C363B8" w:rsidP="00A9049D">
            <w:pPr>
              <w:pStyle w:val="TableText"/>
              <w:rPr>
                <w:rFonts w:ascii="Book Antiqua" w:hAnsi="Book Antiqua"/>
                <w:color w:val="000000"/>
              </w:rPr>
            </w:pPr>
          </w:p>
        </w:tc>
        <w:tc>
          <w:tcPr>
            <w:tcW w:w="2970" w:type="dxa"/>
            <w:tcBorders>
              <w:top w:val="single" w:sz="6" w:space="0" w:color="auto"/>
              <w:left w:val="single" w:sz="6" w:space="0" w:color="auto"/>
              <w:bottom w:val="single" w:sz="6" w:space="0" w:color="auto"/>
              <w:right w:val="single" w:sz="6" w:space="0" w:color="auto"/>
            </w:tcBorders>
            <w:vAlign w:val="bottom"/>
          </w:tcPr>
          <w:p w14:paraId="261C74D2" w14:textId="55BD34B6"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2CBA5FA7" w14:textId="0F9B594A"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04F44876"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2A8C9296" w14:textId="77777777" w:rsidR="00C363B8" w:rsidRPr="003F625C" w:rsidRDefault="00C363B8" w:rsidP="00A9049D">
            <w:pPr>
              <w:pStyle w:val="TableText"/>
              <w:rPr>
                <w:rFonts w:ascii="Book Antiqua" w:hAnsi="Book Antiqua"/>
              </w:rPr>
            </w:pPr>
          </w:p>
        </w:tc>
      </w:tr>
      <w:tr w:rsidR="00C363B8" w:rsidRPr="003F625C" w14:paraId="4188B368"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5239A3F1" w14:textId="51E8B0F8" w:rsidR="00C363B8" w:rsidRPr="003F625C" w:rsidRDefault="00C363B8" w:rsidP="00A9049D">
            <w:pPr>
              <w:pStyle w:val="TableText"/>
              <w:rPr>
                <w:rFonts w:ascii="Book Antiqua" w:hAnsi="Book Antiqua"/>
                <w:color w:val="000000"/>
              </w:rPr>
            </w:pPr>
          </w:p>
        </w:tc>
        <w:tc>
          <w:tcPr>
            <w:tcW w:w="2970" w:type="dxa"/>
            <w:tcBorders>
              <w:top w:val="single" w:sz="6" w:space="0" w:color="auto"/>
              <w:left w:val="single" w:sz="6" w:space="0" w:color="auto"/>
              <w:bottom w:val="single" w:sz="6" w:space="0" w:color="auto"/>
              <w:right w:val="single" w:sz="6" w:space="0" w:color="auto"/>
            </w:tcBorders>
            <w:vAlign w:val="bottom"/>
          </w:tcPr>
          <w:p w14:paraId="085325B4" w14:textId="18280230"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78DA1300" w14:textId="3D80FAF3"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6117D212"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69E2EC1B" w14:textId="77777777" w:rsidR="00C363B8" w:rsidRPr="003F625C" w:rsidRDefault="00C363B8" w:rsidP="00A9049D">
            <w:pPr>
              <w:pStyle w:val="TableText"/>
              <w:rPr>
                <w:rFonts w:ascii="Book Antiqua" w:hAnsi="Book Antiqua"/>
              </w:rPr>
            </w:pPr>
          </w:p>
        </w:tc>
      </w:tr>
      <w:tr w:rsidR="00C363B8" w:rsidRPr="003F625C" w14:paraId="4AF59610"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34577054" w14:textId="3994A70A" w:rsidR="00C363B8" w:rsidRPr="003F625C" w:rsidRDefault="00C363B8" w:rsidP="00A9049D">
            <w:pPr>
              <w:pStyle w:val="TableText"/>
              <w:rPr>
                <w:rFonts w:ascii="Book Antiqua" w:hAnsi="Book Antiqua"/>
                <w:color w:val="000000"/>
              </w:rPr>
            </w:pPr>
          </w:p>
        </w:tc>
        <w:tc>
          <w:tcPr>
            <w:tcW w:w="2970" w:type="dxa"/>
            <w:tcBorders>
              <w:top w:val="single" w:sz="6" w:space="0" w:color="auto"/>
              <w:left w:val="single" w:sz="6" w:space="0" w:color="auto"/>
              <w:bottom w:val="single" w:sz="6" w:space="0" w:color="auto"/>
              <w:right w:val="single" w:sz="6" w:space="0" w:color="auto"/>
            </w:tcBorders>
            <w:vAlign w:val="bottom"/>
          </w:tcPr>
          <w:p w14:paraId="197D0E4D" w14:textId="55ABC440"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6D9A53E5" w14:textId="66DA0983"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549173AC"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6B0F7482" w14:textId="77777777" w:rsidR="00C363B8" w:rsidRPr="003F625C" w:rsidRDefault="00C363B8" w:rsidP="00A9049D">
            <w:pPr>
              <w:pStyle w:val="TableText"/>
              <w:rPr>
                <w:rFonts w:ascii="Book Antiqua" w:hAnsi="Book Antiqua"/>
              </w:rPr>
            </w:pPr>
          </w:p>
        </w:tc>
      </w:tr>
      <w:tr w:rsidR="00C363B8" w:rsidRPr="003F625C" w14:paraId="0329B7F6" w14:textId="77777777" w:rsidTr="006E70AC">
        <w:trPr>
          <w:cantSplit/>
        </w:trPr>
        <w:tc>
          <w:tcPr>
            <w:tcW w:w="1497" w:type="dxa"/>
            <w:tcBorders>
              <w:top w:val="single" w:sz="6" w:space="0" w:color="auto"/>
              <w:left w:val="single" w:sz="12" w:space="0" w:color="auto"/>
              <w:bottom w:val="single" w:sz="6" w:space="0" w:color="auto"/>
              <w:right w:val="single" w:sz="6" w:space="0" w:color="auto"/>
            </w:tcBorders>
            <w:vAlign w:val="bottom"/>
          </w:tcPr>
          <w:p w14:paraId="4A8AC0F3" w14:textId="12C39253" w:rsidR="00C363B8" w:rsidRPr="003F625C" w:rsidRDefault="00C363B8" w:rsidP="00A9049D">
            <w:pPr>
              <w:pStyle w:val="TableText"/>
              <w:rPr>
                <w:rFonts w:ascii="Book Antiqua" w:hAnsi="Book Antiqua"/>
                <w:color w:val="000000"/>
              </w:rPr>
            </w:pPr>
          </w:p>
        </w:tc>
        <w:tc>
          <w:tcPr>
            <w:tcW w:w="2970" w:type="dxa"/>
            <w:tcBorders>
              <w:top w:val="single" w:sz="6" w:space="0" w:color="auto"/>
              <w:left w:val="single" w:sz="6" w:space="0" w:color="auto"/>
              <w:bottom w:val="single" w:sz="6" w:space="0" w:color="auto"/>
              <w:right w:val="single" w:sz="6" w:space="0" w:color="auto"/>
            </w:tcBorders>
            <w:vAlign w:val="bottom"/>
          </w:tcPr>
          <w:p w14:paraId="4818FBA6" w14:textId="1BBBE818" w:rsidR="00C363B8" w:rsidRPr="003F625C" w:rsidRDefault="00C363B8" w:rsidP="00A9049D">
            <w:pPr>
              <w:pStyle w:val="TableText"/>
              <w:rPr>
                <w:rFonts w:ascii="Book Antiqua" w:hAnsi="Book Antiqua"/>
              </w:rPr>
            </w:pPr>
          </w:p>
        </w:tc>
        <w:tc>
          <w:tcPr>
            <w:tcW w:w="1260" w:type="dxa"/>
            <w:tcBorders>
              <w:top w:val="single" w:sz="6" w:space="0" w:color="auto"/>
              <w:left w:val="single" w:sz="6" w:space="0" w:color="auto"/>
              <w:bottom w:val="single" w:sz="6" w:space="0" w:color="auto"/>
              <w:right w:val="single" w:sz="6" w:space="0" w:color="auto"/>
            </w:tcBorders>
            <w:vAlign w:val="bottom"/>
          </w:tcPr>
          <w:p w14:paraId="017AF330" w14:textId="16D8F1AB" w:rsidR="00C363B8" w:rsidRPr="003F625C" w:rsidRDefault="00C363B8" w:rsidP="00A9049D">
            <w:pPr>
              <w:pStyle w:val="TableText"/>
              <w:rPr>
                <w:rFonts w:ascii="Book Antiqua" w:hAnsi="Book Antiqua"/>
              </w:rPr>
            </w:pPr>
          </w:p>
        </w:tc>
        <w:tc>
          <w:tcPr>
            <w:tcW w:w="810" w:type="dxa"/>
            <w:tcBorders>
              <w:top w:val="single" w:sz="6" w:space="0" w:color="auto"/>
              <w:left w:val="single" w:sz="6" w:space="0" w:color="auto"/>
              <w:bottom w:val="single" w:sz="6" w:space="0" w:color="auto"/>
              <w:right w:val="single" w:sz="12" w:space="0" w:color="auto"/>
            </w:tcBorders>
            <w:vAlign w:val="bottom"/>
          </w:tcPr>
          <w:p w14:paraId="64D030C8" w14:textId="77777777" w:rsidR="00C363B8" w:rsidRPr="003F625C" w:rsidRDefault="00C363B8" w:rsidP="00A9049D">
            <w:pPr>
              <w:pStyle w:val="TableText"/>
              <w:rPr>
                <w:rFonts w:ascii="Book Antiqua" w:hAnsi="Book Antiqua"/>
              </w:rPr>
            </w:pPr>
          </w:p>
        </w:tc>
        <w:tc>
          <w:tcPr>
            <w:tcW w:w="1113" w:type="dxa"/>
            <w:tcBorders>
              <w:top w:val="single" w:sz="6" w:space="0" w:color="auto"/>
              <w:left w:val="single" w:sz="6" w:space="0" w:color="auto"/>
              <w:bottom w:val="single" w:sz="6" w:space="0" w:color="auto"/>
              <w:right w:val="single" w:sz="12" w:space="0" w:color="auto"/>
            </w:tcBorders>
            <w:vAlign w:val="bottom"/>
          </w:tcPr>
          <w:p w14:paraId="21EC5947" w14:textId="77777777" w:rsidR="00C363B8" w:rsidRPr="003F625C" w:rsidRDefault="00C363B8" w:rsidP="00A9049D">
            <w:pPr>
              <w:pStyle w:val="TableText"/>
              <w:rPr>
                <w:rFonts w:ascii="Book Antiqua" w:hAnsi="Book Antiqua"/>
              </w:rPr>
            </w:pPr>
          </w:p>
        </w:tc>
      </w:tr>
    </w:tbl>
    <w:p w14:paraId="6729A2FC" w14:textId="46ED65E1" w:rsidR="00C363B8" w:rsidRPr="003F625C" w:rsidRDefault="00C363B8" w:rsidP="004A2710">
      <w:pPr>
        <w:pStyle w:val="TOCHeading1"/>
        <w:tabs>
          <w:tab w:val="right" w:pos="10440"/>
        </w:tabs>
        <w:rPr>
          <w:rFonts w:ascii="Book Antiqua" w:hAnsi="Book Antiqua"/>
        </w:rPr>
      </w:pPr>
      <w:r w:rsidRPr="003F625C">
        <w:rPr>
          <w:rFonts w:ascii="Book Antiqua" w:hAnsi="Book Antiqua"/>
        </w:rPr>
        <w:lastRenderedPageBreak/>
        <w:t>Contents</w:t>
      </w:r>
      <w:r w:rsidR="004A2710">
        <w:rPr>
          <w:rFonts w:ascii="Book Antiqua" w:hAnsi="Book Antiqua"/>
        </w:rPr>
        <w:tab/>
      </w:r>
    </w:p>
    <w:p w14:paraId="221283EB" w14:textId="779BE843" w:rsidR="00A40777" w:rsidRPr="00BF5F5B" w:rsidRDefault="00C363B8">
      <w:pPr>
        <w:pStyle w:val="TOC2"/>
        <w:rPr>
          <w:rFonts w:asciiTheme="minorHAnsi" w:eastAsiaTheme="minorEastAsia" w:hAnsiTheme="minorHAnsi" w:cstheme="minorBidi"/>
          <w:noProof/>
          <w:kern w:val="2"/>
          <w:sz w:val="24"/>
          <w:szCs w:val="24"/>
          <w14:ligatures w14:val="standardContextual"/>
        </w:rPr>
      </w:pPr>
      <w:r w:rsidRPr="00BF5F5B">
        <w:rPr>
          <w:rFonts w:ascii="Book Antiqua" w:hAnsi="Book Antiqua"/>
          <w:sz w:val="24"/>
          <w:szCs w:val="24"/>
        </w:rPr>
        <w:fldChar w:fldCharType="begin"/>
      </w:r>
      <w:r w:rsidRPr="00BF5F5B">
        <w:rPr>
          <w:rFonts w:ascii="Book Antiqua" w:hAnsi="Book Antiqua"/>
          <w:sz w:val="24"/>
          <w:szCs w:val="24"/>
        </w:rPr>
        <w:instrText xml:space="preserve"> TOC \o "2-3" </w:instrText>
      </w:r>
      <w:r w:rsidRPr="00BF5F5B">
        <w:rPr>
          <w:rFonts w:ascii="Book Antiqua" w:hAnsi="Book Antiqua"/>
          <w:sz w:val="24"/>
          <w:szCs w:val="24"/>
        </w:rPr>
        <w:fldChar w:fldCharType="separate"/>
      </w:r>
      <w:r w:rsidR="00A40777" w:rsidRPr="00BF5F5B">
        <w:rPr>
          <w:rFonts w:ascii="Book Antiqua" w:hAnsi="Book Antiqua"/>
          <w:noProof/>
          <w:sz w:val="24"/>
          <w:szCs w:val="24"/>
        </w:rPr>
        <w:t>Document Control</w:t>
      </w:r>
      <w:r w:rsidR="00A40777" w:rsidRPr="00BF5F5B">
        <w:rPr>
          <w:noProof/>
          <w:sz w:val="24"/>
          <w:szCs w:val="24"/>
        </w:rPr>
        <w:tab/>
      </w:r>
      <w:r w:rsidR="00A40777" w:rsidRPr="00BF5F5B">
        <w:rPr>
          <w:noProof/>
          <w:sz w:val="24"/>
          <w:szCs w:val="24"/>
        </w:rPr>
        <w:fldChar w:fldCharType="begin"/>
      </w:r>
      <w:r w:rsidR="00A40777" w:rsidRPr="00BF5F5B">
        <w:rPr>
          <w:noProof/>
          <w:sz w:val="24"/>
          <w:szCs w:val="24"/>
        </w:rPr>
        <w:instrText xml:space="preserve"> PAGEREF _Toc212044152 \h </w:instrText>
      </w:r>
      <w:r w:rsidR="00A40777" w:rsidRPr="00BF5F5B">
        <w:rPr>
          <w:noProof/>
          <w:sz w:val="24"/>
          <w:szCs w:val="24"/>
        </w:rPr>
      </w:r>
      <w:r w:rsidR="00A40777" w:rsidRPr="00BF5F5B">
        <w:rPr>
          <w:noProof/>
          <w:sz w:val="24"/>
          <w:szCs w:val="24"/>
        </w:rPr>
        <w:fldChar w:fldCharType="separate"/>
      </w:r>
      <w:r w:rsidR="00A40777" w:rsidRPr="00BF5F5B">
        <w:rPr>
          <w:noProof/>
          <w:sz w:val="24"/>
          <w:szCs w:val="24"/>
        </w:rPr>
        <w:t>ii</w:t>
      </w:r>
      <w:r w:rsidR="00A40777" w:rsidRPr="00BF5F5B">
        <w:rPr>
          <w:noProof/>
          <w:sz w:val="24"/>
          <w:szCs w:val="24"/>
        </w:rPr>
        <w:fldChar w:fldCharType="end"/>
      </w:r>
    </w:p>
    <w:p w14:paraId="3B5B9C39" w14:textId="793A756A" w:rsidR="00A40777" w:rsidRPr="00BF5F5B" w:rsidRDefault="00A40777">
      <w:pPr>
        <w:pStyle w:val="TOC2"/>
        <w:rPr>
          <w:rFonts w:asciiTheme="minorHAnsi" w:eastAsiaTheme="minorEastAsia" w:hAnsiTheme="minorHAnsi" w:cstheme="minorBidi"/>
          <w:noProof/>
          <w:kern w:val="2"/>
          <w:sz w:val="24"/>
          <w:szCs w:val="24"/>
          <w14:ligatures w14:val="standardContextual"/>
        </w:rPr>
      </w:pPr>
      <w:r w:rsidRPr="00BF5F5B">
        <w:rPr>
          <w:rFonts w:ascii="Book Antiqua" w:hAnsi="Book Antiqua"/>
          <w:noProof/>
          <w:sz w:val="24"/>
          <w:szCs w:val="24"/>
        </w:rPr>
        <w:t>Topical Essay</w:t>
      </w:r>
      <w:r w:rsidRPr="00BF5F5B">
        <w:rPr>
          <w:noProof/>
          <w:sz w:val="24"/>
          <w:szCs w:val="24"/>
        </w:rPr>
        <w:tab/>
      </w:r>
      <w:r w:rsidRPr="00BF5F5B">
        <w:rPr>
          <w:noProof/>
          <w:sz w:val="24"/>
          <w:szCs w:val="24"/>
        </w:rPr>
        <w:fldChar w:fldCharType="begin"/>
      </w:r>
      <w:r w:rsidRPr="00BF5F5B">
        <w:rPr>
          <w:noProof/>
          <w:sz w:val="24"/>
          <w:szCs w:val="24"/>
        </w:rPr>
        <w:instrText xml:space="preserve"> PAGEREF _Toc212044153 \h </w:instrText>
      </w:r>
      <w:r w:rsidRPr="00BF5F5B">
        <w:rPr>
          <w:noProof/>
          <w:sz w:val="24"/>
          <w:szCs w:val="24"/>
        </w:rPr>
      </w:r>
      <w:r w:rsidRPr="00BF5F5B">
        <w:rPr>
          <w:noProof/>
          <w:sz w:val="24"/>
          <w:szCs w:val="24"/>
        </w:rPr>
        <w:fldChar w:fldCharType="separate"/>
      </w:r>
      <w:r w:rsidRPr="00BF5F5B">
        <w:rPr>
          <w:noProof/>
          <w:sz w:val="24"/>
          <w:szCs w:val="24"/>
        </w:rPr>
        <w:t>4</w:t>
      </w:r>
      <w:r w:rsidRPr="00BF5F5B">
        <w:rPr>
          <w:noProof/>
          <w:sz w:val="24"/>
          <w:szCs w:val="24"/>
        </w:rPr>
        <w:fldChar w:fldCharType="end"/>
      </w:r>
    </w:p>
    <w:p w14:paraId="242EAEC3" w14:textId="448505FB" w:rsidR="00C363B8" w:rsidRPr="003F625C" w:rsidRDefault="00C363B8" w:rsidP="00C363B8">
      <w:pPr>
        <w:rPr>
          <w:rFonts w:ascii="Book Antiqua" w:hAnsi="Book Antiqua"/>
        </w:rPr>
      </w:pPr>
      <w:r w:rsidRPr="00BF5F5B">
        <w:rPr>
          <w:rFonts w:ascii="Book Antiqua" w:hAnsi="Book Antiqua"/>
          <w:sz w:val="24"/>
          <w:szCs w:val="24"/>
        </w:rPr>
        <w:fldChar w:fldCharType="end"/>
      </w:r>
    </w:p>
    <w:p w14:paraId="2DF334D3" w14:textId="77777777" w:rsidR="00C363B8" w:rsidRPr="003F625C" w:rsidRDefault="00C363B8" w:rsidP="00850710">
      <w:pPr>
        <w:pStyle w:val="Note"/>
        <w:numPr>
          <w:ilvl w:val="0"/>
          <w:numId w:val="1"/>
        </w:numPr>
        <w:rPr>
          <w:rFonts w:ascii="Book Antiqua" w:hAnsi="Book Antiqua"/>
        </w:rPr>
      </w:pPr>
      <w:r w:rsidRPr="003F625C">
        <w:rPr>
          <w:rFonts w:ascii="Book Antiqua" w:hAnsi="Book Antiqua"/>
        </w:rPr>
        <w:t>To update the table of contents, put the cursor anywhere in the table and press [F9].  To change the number of levels displayed, select the menu option Insert</w:t>
      </w:r>
      <w:r w:rsidRPr="003F625C">
        <w:rPr>
          <w:rFonts w:ascii="Book Antiqua" w:hAnsi="Book Antiqua"/>
        </w:rPr>
        <w:noBreakHyphen/>
        <w:t>&gt;Index and Tables, make sure the Table of Contents tab is active, and change the Number of Levels to a new value.</w:t>
      </w:r>
    </w:p>
    <w:p w14:paraId="663E4F27" w14:textId="77777777" w:rsidR="00C363B8" w:rsidRPr="0081686B" w:rsidRDefault="00C363B8" w:rsidP="0081686B">
      <w:pPr>
        <w:pStyle w:val="Note"/>
        <w:numPr>
          <w:ilvl w:val="0"/>
          <w:numId w:val="1"/>
        </w:numPr>
        <w:ind w:left="0" w:firstLine="0"/>
        <w:rPr>
          <w:rFonts w:ascii="Book Antiqua" w:hAnsi="Book Antiqua"/>
        </w:rPr>
        <w:sectPr w:rsidR="00C363B8" w:rsidRPr="0081686B" w:rsidSect="006B3734">
          <w:headerReference w:type="default" r:id="rId12"/>
          <w:footerReference w:type="default" r:id="rId13"/>
          <w:headerReference w:type="first" r:id="rId14"/>
          <w:footerReference w:type="first" r:id="rId15"/>
          <w:pgSz w:w="12240" w:h="15840" w:code="1"/>
          <w:pgMar w:top="720" w:right="720" w:bottom="1080" w:left="720" w:header="432" w:footer="432" w:gutter="360"/>
          <w:pgNumType w:fmt="lowerRoman" w:start="1"/>
          <w:cols w:space="720"/>
          <w:titlePg/>
          <w:docGrid w:linePitch="272"/>
        </w:sectPr>
      </w:pPr>
    </w:p>
    <w:p w14:paraId="7F6F7676" w14:textId="453ED52C" w:rsidR="00C363B8" w:rsidRPr="003F625C" w:rsidRDefault="00C363B8" w:rsidP="00C363B8">
      <w:pPr>
        <w:pStyle w:val="Heading2"/>
        <w:rPr>
          <w:rFonts w:ascii="Book Antiqua" w:hAnsi="Book Antiqua"/>
        </w:rPr>
      </w:pPr>
      <w:bookmarkStart w:id="7" w:name="_Toc212044153"/>
      <w:bookmarkStart w:id="8" w:name="_Hlk193726225"/>
      <w:r w:rsidRPr="003F625C">
        <w:rPr>
          <w:rFonts w:ascii="Book Antiqua" w:hAnsi="Book Antiqua"/>
        </w:rPr>
        <w:lastRenderedPageBreak/>
        <w:t>Topical Essay</w:t>
      </w:r>
      <w:bookmarkEnd w:id="7"/>
    </w:p>
    <w:bookmarkEnd w:id="8"/>
    <w:p w14:paraId="0948B52D" w14:textId="7C74B6BA" w:rsidR="00D54120" w:rsidRPr="00BF5F5B" w:rsidRDefault="00D54120" w:rsidP="00D54120">
      <w:pPr>
        <w:spacing w:before="120" w:after="120"/>
        <w:rPr>
          <w:rFonts w:ascii="Book Antiqua" w:hAnsi="Book Antiqua"/>
          <w:bCs/>
          <w:sz w:val="24"/>
          <w:szCs w:val="24"/>
        </w:rPr>
      </w:pPr>
      <w:r w:rsidRPr="00BF5F5B">
        <w:rPr>
          <w:rFonts w:ascii="Book Antiqua" w:hAnsi="Book Antiqua"/>
          <w:bCs/>
          <w:sz w:val="24"/>
          <w:szCs w:val="24"/>
        </w:rPr>
        <w:t>Deploy a robust RPA solution at UCPath, to initially target and execute simple processes in Payroll, HR, and Benefits administration. Utilizing the 24/7 operational capability of RPA, ensure seamless processing during peak periods and effectively reduce existing backlogs. As the system stabilizes, it will scale to include additional use cases and departments. This strategy is designed to enhance overall operational efficiency and effectiveness, achieve predictable outcomes, and improve employee satisfaction through quicker and more accurate responses to inquiries.</w:t>
      </w:r>
    </w:p>
    <w:p w14:paraId="1BF569E2" w14:textId="77777777" w:rsidR="00BA16FF" w:rsidRPr="00BF5F5B" w:rsidRDefault="00BA16FF" w:rsidP="008710DA">
      <w:pPr>
        <w:pStyle w:val="BodyText"/>
        <w:ind w:left="0"/>
        <w:rPr>
          <w:rFonts w:ascii="Book Antiqua" w:hAnsi="Book Antiqua"/>
          <w:bCs/>
          <w:sz w:val="24"/>
          <w:szCs w:val="24"/>
        </w:rPr>
      </w:pPr>
    </w:p>
    <w:p w14:paraId="25CB8074"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
          <w:bCs/>
          <w:sz w:val="24"/>
          <w:szCs w:val="24"/>
        </w:rPr>
        <w:t>Business Problem</w:t>
      </w:r>
      <w:r w:rsidRPr="00BF5F5B">
        <w:rPr>
          <w:rFonts w:ascii="Book Antiqua" w:hAnsi="Book Antiqua"/>
          <w:bCs/>
          <w:sz w:val="24"/>
          <w:szCs w:val="24"/>
        </w:rPr>
        <w:t> </w:t>
      </w:r>
    </w:p>
    <w:p w14:paraId="0B0BAFFF" w14:textId="01FA364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Manual entries, repetitive tasks, and suboptimal processes within UCOP pose significant challenges, resulting in inadequate productivity, unforced errors, and delays in service delivery throughout the business cycles. The current outcome hinders Business Operations’ ability to stabilize and normalize its operations, to achieve service targets and predictable outcomes.</w:t>
      </w:r>
    </w:p>
    <w:p w14:paraId="5A6B728C"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w:t>
      </w:r>
    </w:p>
    <w:p w14:paraId="67164571"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
          <w:bCs/>
          <w:sz w:val="24"/>
          <w:szCs w:val="24"/>
        </w:rPr>
        <w:t>Project Scope &amp; Objective</w:t>
      </w:r>
      <w:r w:rsidRPr="00BF5F5B">
        <w:rPr>
          <w:rFonts w:ascii="Book Antiqua" w:hAnsi="Book Antiqua"/>
          <w:bCs/>
          <w:sz w:val="24"/>
          <w:szCs w:val="24"/>
        </w:rPr>
        <w:t> </w:t>
      </w:r>
    </w:p>
    <w:p w14:paraId="5C72DF0F" w14:textId="4E753835"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xml:space="preserve">Implement Robotics Process Automations (RPA) UCPath Finance aimed at automating manual or repetitive tasks, and streamlining processes within PeopleSoft and Salesforce, with the objective of achieving speedy, efficient, and effective processes. The automation solutions will optimize various workflows, thereby </w:t>
      </w:r>
      <w:proofErr w:type="gramStart"/>
      <w:r w:rsidRPr="00BF5F5B">
        <w:rPr>
          <w:rFonts w:ascii="Book Antiqua" w:hAnsi="Book Antiqua"/>
          <w:bCs/>
          <w:sz w:val="24"/>
          <w:szCs w:val="24"/>
        </w:rPr>
        <w:t>enhancing</w:t>
      </w:r>
      <w:proofErr w:type="gramEnd"/>
      <w:r w:rsidRPr="00BF5F5B">
        <w:rPr>
          <w:rFonts w:ascii="Book Antiqua" w:hAnsi="Book Antiqua"/>
          <w:bCs/>
          <w:sz w:val="24"/>
          <w:szCs w:val="24"/>
        </w:rPr>
        <w:t xml:space="preserve"> productivity and reducing manual effort, while ensuring accuracy and consistency across </w:t>
      </w:r>
      <w:proofErr w:type="gramStart"/>
      <w:r w:rsidRPr="00BF5F5B">
        <w:rPr>
          <w:rFonts w:ascii="Book Antiqua" w:hAnsi="Book Antiqua"/>
          <w:bCs/>
          <w:sz w:val="24"/>
          <w:szCs w:val="24"/>
        </w:rPr>
        <w:t>the platforms</w:t>
      </w:r>
      <w:proofErr w:type="gramEnd"/>
      <w:r w:rsidRPr="00BF5F5B">
        <w:rPr>
          <w:rFonts w:ascii="Book Antiqua" w:hAnsi="Book Antiqua"/>
          <w:bCs/>
          <w:sz w:val="24"/>
          <w:szCs w:val="24"/>
        </w:rPr>
        <w:t>.</w:t>
      </w:r>
    </w:p>
    <w:p w14:paraId="3DE42894" w14:textId="77777777" w:rsidR="00BA16FF" w:rsidRPr="00BF5F5B" w:rsidRDefault="00BA16FF" w:rsidP="00BA16FF">
      <w:pPr>
        <w:pStyle w:val="BodyText"/>
        <w:ind w:left="0"/>
        <w:rPr>
          <w:rFonts w:ascii="Book Antiqua" w:hAnsi="Book Antiqua"/>
          <w:bCs/>
          <w:sz w:val="24"/>
          <w:szCs w:val="24"/>
        </w:rPr>
      </w:pPr>
      <w:hyperlink r:id="rId16" w:tgtFrame="_blank" w:history="1">
        <w:r w:rsidRPr="00BF5F5B">
          <w:rPr>
            <w:rStyle w:val="Hyperlink"/>
            <w:rFonts w:ascii="Book Antiqua" w:hAnsi="Book Antiqua"/>
            <w:bCs/>
            <w:sz w:val="24"/>
            <w:szCs w:val="24"/>
          </w:rPr>
          <w:t>UCPath Pilot Use Cases</w:t>
        </w:r>
      </w:hyperlink>
      <w:r w:rsidRPr="00BF5F5B">
        <w:rPr>
          <w:rFonts w:ascii="Book Antiqua" w:hAnsi="Book Antiqua"/>
          <w:bCs/>
          <w:sz w:val="24"/>
          <w:szCs w:val="24"/>
        </w:rPr>
        <w:t> </w:t>
      </w:r>
    </w:p>
    <w:p w14:paraId="74F57F58" w14:textId="77777777" w:rsidR="00BA16FF" w:rsidRPr="00BF5F5B" w:rsidRDefault="00BA16FF" w:rsidP="00850710">
      <w:pPr>
        <w:pStyle w:val="BodyText"/>
        <w:numPr>
          <w:ilvl w:val="0"/>
          <w:numId w:val="21"/>
        </w:numPr>
        <w:rPr>
          <w:rFonts w:ascii="Book Antiqua" w:hAnsi="Book Antiqua"/>
          <w:bCs/>
          <w:sz w:val="24"/>
          <w:szCs w:val="24"/>
        </w:rPr>
      </w:pPr>
      <w:r w:rsidRPr="00BF5F5B">
        <w:rPr>
          <w:rFonts w:ascii="Book Antiqua" w:hAnsi="Book Antiqua"/>
          <w:b/>
          <w:bCs/>
          <w:sz w:val="24"/>
          <w:szCs w:val="24"/>
        </w:rPr>
        <w:t>Business Requirements</w:t>
      </w:r>
      <w:r w:rsidRPr="00BF5F5B">
        <w:rPr>
          <w:rFonts w:ascii="Book Antiqua" w:hAnsi="Book Antiqua"/>
          <w:bCs/>
          <w:sz w:val="24"/>
          <w:szCs w:val="24"/>
        </w:rPr>
        <w:t> </w:t>
      </w:r>
    </w:p>
    <w:p w14:paraId="09233B0C" w14:textId="77777777" w:rsidR="00BA16FF" w:rsidRPr="00BF5F5B" w:rsidRDefault="00BA16FF" w:rsidP="00850710">
      <w:pPr>
        <w:pStyle w:val="BodyText"/>
        <w:numPr>
          <w:ilvl w:val="0"/>
          <w:numId w:val="21"/>
        </w:numPr>
        <w:rPr>
          <w:rFonts w:ascii="Book Antiqua" w:hAnsi="Book Antiqua"/>
          <w:bCs/>
          <w:sz w:val="24"/>
          <w:szCs w:val="24"/>
        </w:rPr>
      </w:pPr>
      <w:r w:rsidRPr="00BF5F5B">
        <w:rPr>
          <w:rFonts w:ascii="Book Antiqua" w:hAnsi="Book Antiqua"/>
          <w:b/>
          <w:bCs/>
          <w:sz w:val="24"/>
          <w:szCs w:val="24"/>
        </w:rPr>
        <w:t>RPA Automation Goal</w:t>
      </w:r>
      <w:r w:rsidRPr="00BF5F5B">
        <w:rPr>
          <w:rFonts w:ascii="Book Antiqua" w:hAnsi="Book Antiqua"/>
          <w:bCs/>
          <w:sz w:val="24"/>
          <w:szCs w:val="24"/>
        </w:rPr>
        <w:t> </w:t>
      </w:r>
    </w:p>
    <w:p w14:paraId="279CFA60"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w:t>
      </w:r>
    </w:p>
    <w:p w14:paraId="4C3E057F" w14:textId="59C3FAB1"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xml:space="preserve">This RPA automation aims to enhance efficiency by automating the compilation and formatting of payroll and benefits data from UCPath PeopleSoft and Oracle Financials. The goal is to optimize the analysis of employee benefit premiums during unpaid </w:t>
      </w:r>
      <w:proofErr w:type="gramStart"/>
      <w:r w:rsidRPr="00BF5F5B">
        <w:rPr>
          <w:rFonts w:ascii="Book Antiqua" w:hAnsi="Book Antiqua"/>
          <w:bCs/>
          <w:sz w:val="24"/>
          <w:szCs w:val="24"/>
        </w:rPr>
        <w:t>leaves</w:t>
      </w:r>
      <w:proofErr w:type="gramEnd"/>
      <w:r w:rsidRPr="00BF5F5B">
        <w:rPr>
          <w:rFonts w:ascii="Book Antiqua" w:hAnsi="Book Antiqua"/>
          <w:bCs/>
          <w:sz w:val="24"/>
          <w:szCs w:val="24"/>
        </w:rPr>
        <w:t xml:space="preserve"> or short work breaks, ensuring a more sustainable and efficient reconciliation process.</w:t>
      </w:r>
    </w:p>
    <w:p w14:paraId="0265C410"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w:t>
      </w:r>
    </w:p>
    <w:p w14:paraId="4CDAC0B1" w14:textId="77777777" w:rsidR="00BF5F5B" w:rsidRDefault="00BF5F5B" w:rsidP="00BA16FF">
      <w:pPr>
        <w:pStyle w:val="BodyText"/>
        <w:ind w:left="0"/>
        <w:rPr>
          <w:rFonts w:ascii="Book Antiqua" w:hAnsi="Book Antiqua"/>
          <w:b/>
          <w:bCs/>
          <w:sz w:val="24"/>
          <w:szCs w:val="24"/>
        </w:rPr>
      </w:pPr>
    </w:p>
    <w:p w14:paraId="67603F6A" w14:textId="77777777" w:rsidR="00BF5F5B" w:rsidRDefault="00BF5F5B" w:rsidP="00BA16FF">
      <w:pPr>
        <w:pStyle w:val="BodyText"/>
        <w:ind w:left="0"/>
        <w:rPr>
          <w:rFonts w:ascii="Book Antiqua" w:hAnsi="Book Antiqua"/>
          <w:b/>
          <w:bCs/>
          <w:sz w:val="24"/>
          <w:szCs w:val="24"/>
        </w:rPr>
      </w:pPr>
    </w:p>
    <w:p w14:paraId="151F5502" w14:textId="7F1F1B1E" w:rsidR="00BA16FF" w:rsidRPr="00BF5F5B" w:rsidRDefault="00BA16FF" w:rsidP="00BA16FF">
      <w:pPr>
        <w:pStyle w:val="BodyText"/>
        <w:ind w:left="0"/>
        <w:rPr>
          <w:rFonts w:ascii="Book Antiqua" w:hAnsi="Book Antiqua"/>
          <w:bCs/>
          <w:sz w:val="24"/>
          <w:szCs w:val="24"/>
        </w:rPr>
      </w:pPr>
      <w:r w:rsidRPr="00BF5F5B">
        <w:rPr>
          <w:rFonts w:ascii="Book Antiqua" w:hAnsi="Book Antiqua"/>
          <w:b/>
          <w:bCs/>
          <w:sz w:val="24"/>
          <w:szCs w:val="24"/>
        </w:rPr>
        <w:lastRenderedPageBreak/>
        <w:t>Objective</w:t>
      </w:r>
      <w:r w:rsidRPr="00BF5F5B">
        <w:rPr>
          <w:rFonts w:ascii="Book Antiqua" w:hAnsi="Book Antiqua"/>
          <w:bCs/>
          <w:sz w:val="24"/>
          <w:szCs w:val="24"/>
        </w:rPr>
        <w:t> </w:t>
      </w:r>
    </w:p>
    <w:p w14:paraId="6E0CF43C"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Streamline and automate the compilation, formatting, and analysis of payroll and benefits data from UCPath PeopleSoft and Oracle Financials. </w:t>
      </w:r>
    </w:p>
    <w:p w14:paraId="3E547505" w14:textId="4E9EC596" w:rsidR="00BA16FF" w:rsidRPr="00BF5F5B" w:rsidRDefault="00BA16FF" w:rsidP="00BA16FF">
      <w:pPr>
        <w:pStyle w:val="BodyText"/>
        <w:ind w:left="0"/>
        <w:rPr>
          <w:rFonts w:ascii="Book Antiqua" w:hAnsi="Book Antiqua"/>
          <w:bCs/>
          <w:sz w:val="24"/>
          <w:szCs w:val="24"/>
        </w:rPr>
      </w:pPr>
      <w:r w:rsidRPr="00BF5F5B">
        <w:rPr>
          <w:rFonts w:ascii="Book Antiqua" w:hAnsi="Book Antiqua"/>
          <w:b/>
          <w:bCs/>
          <w:sz w:val="24"/>
          <w:szCs w:val="24"/>
        </w:rPr>
        <w:t xml:space="preserve">Use Case </w:t>
      </w:r>
      <w:proofErr w:type="gramStart"/>
      <w:r w:rsidRPr="00BF5F5B">
        <w:rPr>
          <w:rFonts w:ascii="Book Antiqua" w:hAnsi="Book Antiqua"/>
          <w:b/>
          <w:bCs/>
          <w:sz w:val="24"/>
          <w:szCs w:val="24"/>
        </w:rPr>
        <w:t xml:space="preserve">Scenario  </w:t>
      </w:r>
      <w:r w:rsidRPr="00BF5F5B">
        <w:rPr>
          <w:rFonts w:ascii="Book Antiqua" w:hAnsi="Book Antiqua"/>
          <w:bCs/>
          <w:sz w:val="24"/>
          <w:szCs w:val="24"/>
        </w:rPr>
        <w:t>Return</w:t>
      </w:r>
      <w:proofErr w:type="gramEnd"/>
      <w:r w:rsidRPr="00BF5F5B">
        <w:rPr>
          <w:rFonts w:ascii="Book Antiqua" w:hAnsi="Book Antiqua"/>
          <w:bCs/>
          <w:sz w:val="24"/>
          <w:szCs w:val="24"/>
        </w:rPr>
        <w:t xml:space="preserve"> from Leave Reconciliation</w:t>
      </w:r>
      <w:r w:rsidRPr="00BF5F5B">
        <w:rPr>
          <w:rFonts w:ascii="Book Antiqua" w:hAnsi="Book Antiqua"/>
          <w:b/>
          <w:bCs/>
          <w:sz w:val="24"/>
          <w:szCs w:val="24"/>
        </w:rPr>
        <w:t> </w:t>
      </w:r>
      <w:r w:rsidRPr="00BF5F5B">
        <w:rPr>
          <w:rFonts w:ascii="Book Antiqua" w:hAnsi="Book Antiqua"/>
          <w:bCs/>
          <w:sz w:val="24"/>
          <w:szCs w:val="24"/>
        </w:rPr>
        <w:t> </w:t>
      </w:r>
    </w:p>
    <w:p w14:paraId="1315F423" w14:textId="75CDB39E" w:rsidR="00BF5F5B" w:rsidRDefault="00BA16FF" w:rsidP="00BA16FF">
      <w:pPr>
        <w:pStyle w:val="BodyText"/>
        <w:ind w:left="0"/>
        <w:rPr>
          <w:rFonts w:ascii="Book Antiqua" w:hAnsi="Book Antiqua"/>
          <w:b/>
          <w:sz w:val="20"/>
          <w:szCs w:val="20"/>
        </w:rPr>
      </w:pPr>
      <w:r w:rsidRPr="00BA16FF">
        <w:rPr>
          <w:rFonts w:ascii="Book Antiqua" w:hAnsi="Book Antiqua"/>
          <w:bCs/>
          <w:sz w:val="20"/>
          <w:szCs w:val="20"/>
        </w:rPr>
        <w:t> </w:t>
      </w:r>
    </w:p>
    <w:p w14:paraId="085DFDA4" w14:textId="6F70AC6E" w:rsidR="00BA16FF" w:rsidRPr="00BF5F5B" w:rsidRDefault="00BA16FF" w:rsidP="00BA16FF">
      <w:pPr>
        <w:pStyle w:val="BodyText"/>
        <w:ind w:left="0"/>
        <w:rPr>
          <w:rFonts w:ascii="Book Antiqua" w:hAnsi="Book Antiqua"/>
          <w:b/>
          <w:sz w:val="24"/>
          <w:szCs w:val="24"/>
        </w:rPr>
      </w:pPr>
      <w:r w:rsidRPr="00BF5F5B">
        <w:rPr>
          <w:rFonts w:ascii="Book Antiqua" w:hAnsi="Book Antiqua"/>
          <w:b/>
          <w:sz w:val="24"/>
          <w:szCs w:val="24"/>
        </w:rPr>
        <w:t>Process Description: </w:t>
      </w:r>
    </w:p>
    <w:p w14:paraId="18D825B7"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xml:space="preserve">1. Identify returning employees: Access the file named 'Current Unpaid Leave RFL Master </w:t>
      </w:r>
      <w:proofErr w:type="gramStart"/>
      <w:r w:rsidRPr="00BF5F5B">
        <w:rPr>
          <w:rFonts w:ascii="Book Antiqua" w:hAnsi="Book Antiqua"/>
          <w:bCs/>
          <w:sz w:val="24"/>
          <w:szCs w:val="24"/>
        </w:rPr>
        <w:t>File(</w:t>
      </w:r>
      <w:proofErr w:type="gramEnd"/>
      <w:r w:rsidRPr="00BF5F5B">
        <w:rPr>
          <w:rFonts w:ascii="Book Antiqua" w:hAnsi="Book Antiqua"/>
          <w:bCs/>
          <w:sz w:val="24"/>
          <w:szCs w:val="24"/>
        </w:rPr>
        <w:t>23)' to identify employees returning from leave. </w:t>
      </w:r>
    </w:p>
    <w:p w14:paraId="372BAC9B"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w:t>
      </w:r>
    </w:p>
    <w:p w14:paraId="218988F5"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2. Review payroll deductions: Run the 'FIN_001' query in PeopleSoft and use the '001_Format' macro to highlight any anomalies, missed paychecks, and paycheck statuses. </w:t>
      </w:r>
    </w:p>
    <w:p w14:paraId="3457DFE5"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w:t>
      </w:r>
    </w:p>
    <w:p w14:paraId="2A351335"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3. Analyze missed periods: Insert a Pivot Table to analyze missed periods. Then, create a 'Summary' spreadsheet that highlights missed deductions and the differences between employee and UC contributions. </w:t>
      </w:r>
    </w:p>
    <w:p w14:paraId="512EA8E0"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w:t>
      </w:r>
    </w:p>
    <w:p w14:paraId="0611844D"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4. Summarize benefits billing account: Run 'Transaction Register' in Oracle to summarize the benefits account. Then, export it to CSV and use the 'Transaction Register' macro to format the report. </w:t>
      </w:r>
    </w:p>
    <w:p w14:paraId="690D392A"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w:t>
      </w:r>
    </w:p>
    <w:p w14:paraId="3B56ED21"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5. Adjust Oracle invoices: Review the benefits summary and job data in PeopleSoft to confirm the Return from Leave (RFL) date. Then, adjust Oracle invoices for Total Rate, employee deductions, and/or changes in plans. </w:t>
      </w:r>
    </w:p>
    <w:p w14:paraId="10D3E1E9"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w:t>
      </w:r>
    </w:p>
    <w:p w14:paraId="2B8E4FBC"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6. Export payment activity: Export payment activity from Oracle and incorporate it into the reconciliation workbook. Identify balances owed or refunds based on Oracle payment information. </w:t>
      </w:r>
    </w:p>
    <w:p w14:paraId="521572CE" w14:textId="4A28216A"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w:t>
      </w:r>
    </w:p>
    <w:p w14:paraId="1BE234A9" w14:textId="568F72A8" w:rsidR="00BA16FF" w:rsidRPr="00BF5F5B" w:rsidRDefault="006855F1" w:rsidP="00BA16FF">
      <w:pPr>
        <w:pStyle w:val="BodyText"/>
        <w:ind w:left="0"/>
        <w:rPr>
          <w:rFonts w:ascii="Book Antiqua" w:hAnsi="Book Antiqua"/>
          <w:bCs/>
          <w:sz w:val="24"/>
          <w:szCs w:val="24"/>
        </w:rPr>
      </w:pPr>
      <w:r>
        <w:rPr>
          <w:rFonts w:ascii="Book Antiqua" w:hAnsi="Book Antiqua"/>
          <w:bCs/>
          <w:sz w:val="24"/>
          <w:szCs w:val="24"/>
        </w:rPr>
        <w:t>7</w:t>
      </w:r>
      <w:r w:rsidR="00BA16FF" w:rsidRPr="00BF5F5B">
        <w:rPr>
          <w:rFonts w:ascii="Book Antiqua" w:hAnsi="Book Antiqua"/>
          <w:bCs/>
          <w:sz w:val="24"/>
          <w:szCs w:val="24"/>
        </w:rPr>
        <w:t xml:space="preserve">. Update the 'Current Unpaid Leave RFL Master </w:t>
      </w:r>
      <w:proofErr w:type="gramStart"/>
      <w:r w:rsidR="00BA16FF" w:rsidRPr="00BF5F5B">
        <w:rPr>
          <w:rFonts w:ascii="Book Antiqua" w:hAnsi="Book Antiqua"/>
          <w:bCs/>
          <w:sz w:val="24"/>
          <w:szCs w:val="24"/>
        </w:rPr>
        <w:t>File(</w:t>
      </w:r>
      <w:proofErr w:type="gramEnd"/>
      <w:r w:rsidR="00BA16FF" w:rsidRPr="00BF5F5B">
        <w:rPr>
          <w:rFonts w:ascii="Book Antiqua" w:hAnsi="Book Antiqua"/>
          <w:bCs/>
          <w:sz w:val="24"/>
          <w:szCs w:val="24"/>
        </w:rPr>
        <w:t>23)': Open the file using Excel Online. Then, update columns P-S for the reconciled employee. </w:t>
      </w:r>
    </w:p>
    <w:p w14:paraId="500AF97B" w14:textId="77777777" w:rsidR="00BA16FF" w:rsidRPr="00BF5F5B" w:rsidRDefault="00BA16FF" w:rsidP="00BA16FF">
      <w:pPr>
        <w:pStyle w:val="BodyText"/>
        <w:rPr>
          <w:rFonts w:ascii="Book Antiqua" w:hAnsi="Book Antiqua"/>
          <w:bCs/>
          <w:sz w:val="24"/>
          <w:szCs w:val="24"/>
        </w:rPr>
      </w:pPr>
      <w:r w:rsidRPr="00BF5F5B">
        <w:rPr>
          <w:rFonts w:ascii="Book Antiqua" w:hAnsi="Book Antiqua"/>
          <w:bCs/>
          <w:sz w:val="24"/>
          <w:szCs w:val="24"/>
        </w:rPr>
        <w:t> </w:t>
      </w:r>
    </w:p>
    <w:p w14:paraId="54D141A4" w14:textId="22A8FDBE" w:rsidR="00BA16FF" w:rsidRPr="00BF5F5B" w:rsidRDefault="00BA16FF" w:rsidP="00BA16FF">
      <w:pPr>
        <w:pStyle w:val="BodyText"/>
        <w:ind w:left="0"/>
        <w:rPr>
          <w:rFonts w:ascii="Book Antiqua" w:hAnsi="Book Antiqua"/>
          <w:bCs/>
          <w:sz w:val="24"/>
          <w:szCs w:val="24"/>
        </w:rPr>
      </w:pPr>
      <w:r w:rsidRPr="00BF5F5B">
        <w:rPr>
          <w:rFonts w:ascii="Book Antiqua" w:hAnsi="Book Antiqua"/>
          <w:b/>
          <w:bCs/>
          <w:sz w:val="24"/>
          <w:szCs w:val="24"/>
        </w:rPr>
        <w:t>Applications Utilized for Use Case </w:t>
      </w:r>
      <w:r w:rsidRPr="00BF5F5B">
        <w:rPr>
          <w:rFonts w:ascii="Book Antiqua" w:hAnsi="Book Antiqua"/>
          <w:bCs/>
          <w:sz w:val="24"/>
          <w:szCs w:val="24"/>
        </w:rPr>
        <w:t>  </w:t>
      </w:r>
    </w:p>
    <w:p w14:paraId="7AD0217E" w14:textId="77777777" w:rsidR="00BA16FF" w:rsidRPr="00BF5F5B" w:rsidRDefault="00BA16FF" w:rsidP="00850710">
      <w:pPr>
        <w:pStyle w:val="BodyText"/>
        <w:numPr>
          <w:ilvl w:val="0"/>
          <w:numId w:val="2"/>
        </w:numPr>
        <w:rPr>
          <w:rFonts w:ascii="Book Antiqua" w:hAnsi="Book Antiqua"/>
          <w:bCs/>
          <w:sz w:val="24"/>
          <w:szCs w:val="24"/>
        </w:rPr>
      </w:pPr>
      <w:r w:rsidRPr="00BF5F5B">
        <w:rPr>
          <w:rFonts w:ascii="Book Antiqua" w:hAnsi="Book Antiqua"/>
          <w:bCs/>
          <w:sz w:val="24"/>
          <w:szCs w:val="24"/>
        </w:rPr>
        <w:t>PeopleSoft </w:t>
      </w:r>
    </w:p>
    <w:p w14:paraId="1DA1D4B7" w14:textId="77777777" w:rsidR="00BA16FF" w:rsidRPr="00BF5F5B" w:rsidRDefault="00BA16FF" w:rsidP="00850710">
      <w:pPr>
        <w:pStyle w:val="BodyText"/>
        <w:numPr>
          <w:ilvl w:val="0"/>
          <w:numId w:val="3"/>
        </w:numPr>
        <w:rPr>
          <w:rFonts w:ascii="Book Antiqua" w:hAnsi="Book Antiqua"/>
          <w:bCs/>
          <w:sz w:val="24"/>
          <w:szCs w:val="24"/>
        </w:rPr>
      </w:pPr>
      <w:r w:rsidRPr="00BF5F5B">
        <w:rPr>
          <w:rFonts w:ascii="Book Antiqua" w:hAnsi="Book Antiqua"/>
          <w:bCs/>
          <w:sz w:val="24"/>
          <w:szCs w:val="24"/>
        </w:rPr>
        <w:lastRenderedPageBreak/>
        <w:t>Oracle </w:t>
      </w:r>
    </w:p>
    <w:p w14:paraId="566845E2" w14:textId="77777777" w:rsidR="00BA16FF" w:rsidRPr="00BF5F5B" w:rsidRDefault="00BA16FF" w:rsidP="00850710">
      <w:pPr>
        <w:pStyle w:val="BodyText"/>
        <w:numPr>
          <w:ilvl w:val="0"/>
          <w:numId w:val="5"/>
        </w:numPr>
        <w:rPr>
          <w:rFonts w:ascii="Book Antiqua" w:hAnsi="Book Antiqua"/>
          <w:bCs/>
          <w:sz w:val="24"/>
          <w:szCs w:val="24"/>
        </w:rPr>
      </w:pPr>
      <w:r w:rsidRPr="00BF5F5B">
        <w:rPr>
          <w:rFonts w:ascii="Book Antiqua" w:hAnsi="Book Antiqua"/>
          <w:bCs/>
          <w:sz w:val="24"/>
          <w:szCs w:val="24"/>
        </w:rPr>
        <w:t>BOX </w:t>
      </w:r>
    </w:p>
    <w:p w14:paraId="026ADB02" w14:textId="30C6557A" w:rsidR="00BA16FF" w:rsidRPr="00BF5F5B" w:rsidRDefault="00BA16FF" w:rsidP="00BA16FF">
      <w:pPr>
        <w:pStyle w:val="BodyText"/>
        <w:ind w:left="0"/>
        <w:rPr>
          <w:rFonts w:ascii="Book Antiqua" w:hAnsi="Book Antiqua"/>
          <w:bCs/>
          <w:sz w:val="24"/>
          <w:szCs w:val="24"/>
        </w:rPr>
      </w:pPr>
      <w:r w:rsidRPr="00BF5F5B">
        <w:rPr>
          <w:rFonts w:ascii="Book Antiqua" w:hAnsi="Book Antiqua"/>
          <w:b/>
          <w:bCs/>
          <w:sz w:val="24"/>
          <w:szCs w:val="24"/>
        </w:rPr>
        <w:t>Pain Points</w:t>
      </w:r>
      <w:r w:rsidRPr="00BF5F5B">
        <w:rPr>
          <w:rFonts w:ascii="Book Antiqua" w:hAnsi="Book Antiqua"/>
          <w:bCs/>
          <w:sz w:val="24"/>
          <w:szCs w:val="24"/>
        </w:rPr>
        <w:t>  </w:t>
      </w:r>
    </w:p>
    <w:p w14:paraId="58609F50" w14:textId="77777777" w:rsidR="00BA16FF" w:rsidRPr="00BF5F5B" w:rsidRDefault="00BA16FF" w:rsidP="00850710">
      <w:pPr>
        <w:pStyle w:val="BodyText"/>
        <w:numPr>
          <w:ilvl w:val="0"/>
          <w:numId w:val="6"/>
        </w:numPr>
        <w:rPr>
          <w:rFonts w:ascii="Book Antiqua" w:hAnsi="Book Antiqua"/>
          <w:bCs/>
          <w:sz w:val="24"/>
          <w:szCs w:val="24"/>
        </w:rPr>
      </w:pPr>
      <w:r w:rsidRPr="00BF5F5B">
        <w:rPr>
          <w:rFonts w:ascii="Book Antiqua" w:hAnsi="Book Antiqua"/>
          <w:bCs/>
          <w:sz w:val="24"/>
          <w:szCs w:val="24"/>
        </w:rPr>
        <w:t>Manual process of extracting, compiling, and formatting data from multiple systems, which is time-consuming and can result in errors. </w:t>
      </w:r>
    </w:p>
    <w:p w14:paraId="0DCC93C3" w14:textId="77777777" w:rsidR="00BA16FF" w:rsidRPr="00BF5F5B" w:rsidRDefault="00BA16FF" w:rsidP="00850710">
      <w:pPr>
        <w:pStyle w:val="BodyText"/>
        <w:numPr>
          <w:ilvl w:val="0"/>
          <w:numId w:val="7"/>
        </w:numPr>
        <w:rPr>
          <w:rFonts w:ascii="Book Antiqua" w:hAnsi="Book Antiqua"/>
          <w:bCs/>
          <w:sz w:val="24"/>
          <w:szCs w:val="24"/>
        </w:rPr>
      </w:pPr>
      <w:r w:rsidRPr="00BF5F5B">
        <w:rPr>
          <w:rFonts w:ascii="Book Antiqua" w:hAnsi="Book Antiqua"/>
          <w:bCs/>
          <w:sz w:val="24"/>
          <w:szCs w:val="24"/>
        </w:rPr>
        <w:t>Manually analyzing payroll deductions and benefits billing accounts for discrepancies can be time-intensive and may lead to errors if not thoroughly examined. </w:t>
      </w:r>
    </w:p>
    <w:p w14:paraId="7C4D6632" w14:textId="77777777" w:rsidR="00BA16FF" w:rsidRPr="00BF5F5B" w:rsidRDefault="00BA16FF" w:rsidP="00850710">
      <w:pPr>
        <w:pStyle w:val="BodyText"/>
        <w:numPr>
          <w:ilvl w:val="0"/>
          <w:numId w:val="8"/>
        </w:numPr>
        <w:rPr>
          <w:rFonts w:ascii="Book Antiqua" w:hAnsi="Book Antiqua"/>
          <w:bCs/>
          <w:sz w:val="24"/>
          <w:szCs w:val="24"/>
        </w:rPr>
      </w:pPr>
      <w:r w:rsidRPr="00BF5F5B">
        <w:rPr>
          <w:rFonts w:ascii="Book Antiqua" w:hAnsi="Book Antiqua"/>
          <w:bCs/>
          <w:sz w:val="24"/>
          <w:szCs w:val="24"/>
        </w:rPr>
        <w:t>The overall process is resource-intensive, requiring significant effort in data manipulation, analysis, and adjustment. </w:t>
      </w:r>
    </w:p>
    <w:p w14:paraId="40567B82" w14:textId="77777777" w:rsidR="00BA16FF" w:rsidRPr="00BF5F5B" w:rsidRDefault="00BA16FF" w:rsidP="00BA16FF">
      <w:pPr>
        <w:pStyle w:val="BodyText"/>
        <w:ind w:left="0"/>
        <w:rPr>
          <w:rFonts w:ascii="Book Antiqua" w:hAnsi="Book Antiqua"/>
          <w:bCs/>
          <w:sz w:val="24"/>
          <w:szCs w:val="24"/>
        </w:rPr>
      </w:pPr>
      <w:r w:rsidRPr="00BF5F5B">
        <w:rPr>
          <w:rFonts w:ascii="Book Antiqua" w:hAnsi="Book Antiqua"/>
          <w:bCs/>
          <w:sz w:val="24"/>
          <w:szCs w:val="24"/>
        </w:rPr>
        <w:t> </w:t>
      </w:r>
    </w:p>
    <w:p w14:paraId="63AED705" w14:textId="481B2815" w:rsidR="00BA16FF" w:rsidRPr="00BF5F5B" w:rsidRDefault="00BA16FF" w:rsidP="00BA16FF">
      <w:pPr>
        <w:pStyle w:val="BodyText"/>
        <w:ind w:left="0"/>
        <w:rPr>
          <w:rFonts w:ascii="Book Antiqua" w:hAnsi="Book Antiqua"/>
          <w:bCs/>
          <w:sz w:val="24"/>
          <w:szCs w:val="24"/>
        </w:rPr>
      </w:pPr>
      <w:r w:rsidRPr="00BF5F5B">
        <w:rPr>
          <w:rFonts w:ascii="Book Antiqua" w:hAnsi="Book Antiqua"/>
          <w:b/>
          <w:bCs/>
          <w:sz w:val="24"/>
          <w:szCs w:val="24"/>
        </w:rPr>
        <w:t>RPA Solution</w:t>
      </w:r>
      <w:r w:rsidRPr="00BF5F5B">
        <w:rPr>
          <w:rFonts w:ascii="Book Antiqua" w:hAnsi="Book Antiqua"/>
          <w:bCs/>
          <w:sz w:val="24"/>
          <w:szCs w:val="24"/>
        </w:rPr>
        <w:t>  </w:t>
      </w:r>
    </w:p>
    <w:p w14:paraId="457BBF98" w14:textId="77777777" w:rsidR="00BA16FF" w:rsidRPr="00BF5F5B" w:rsidRDefault="00BA16FF" w:rsidP="00850710">
      <w:pPr>
        <w:pStyle w:val="BodyText"/>
        <w:numPr>
          <w:ilvl w:val="0"/>
          <w:numId w:val="9"/>
        </w:numPr>
        <w:rPr>
          <w:rFonts w:ascii="Book Antiqua" w:hAnsi="Book Antiqua"/>
          <w:bCs/>
          <w:sz w:val="24"/>
          <w:szCs w:val="24"/>
        </w:rPr>
      </w:pPr>
      <w:r w:rsidRPr="00BF5F5B">
        <w:rPr>
          <w:rFonts w:ascii="Book Antiqua" w:hAnsi="Book Antiqua"/>
          <w:bCs/>
          <w:sz w:val="24"/>
          <w:szCs w:val="24"/>
        </w:rPr>
        <w:t>Query Execution and Analysis: Bots run queries, analyze data, and apply formatting rules in PeopleSoft.  </w:t>
      </w:r>
    </w:p>
    <w:p w14:paraId="37720FD3" w14:textId="77777777" w:rsidR="00BA16FF" w:rsidRPr="00BF5F5B" w:rsidRDefault="00BA16FF" w:rsidP="00850710">
      <w:pPr>
        <w:pStyle w:val="BodyText"/>
        <w:numPr>
          <w:ilvl w:val="0"/>
          <w:numId w:val="10"/>
        </w:numPr>
        <w:rPr>
          <w:rFonts w:ascii="Book Antiqua" w:hAnsi="Book Antiqua"/>
          <w:bCs/>
          <w:sz w:val="24"/>
          <w:szCs w:val="24"/>
        </w:rPr>
      </w:pPr>
      <w:r w:rsidRPr="00BF5F5B">
        <w:rPr>
          <w:rFonts w:ascii="Book Antiqua" w:hAnsi="Book Antiqua"/>
          <w:bCs/>
          <w:sz w:val="24"/>
          <w:szCs w:val="24"/>
        </w:rPr>
        <w:t>Automated Pivot Table Creation: Bots are programmed to automatically create Pivot Tables for analyzing missed periods and discrepancies.  </w:t>
      </w:r>
    </w:p>
    <w:p w14:paraId="2DD5D0D1" w14:textId="77777777" w:rsidR="00BA16FF" w:rsidRPr="00BF5F5B" w:rsidRDefault="00BA16FF" w:rsidP="00850710">
      <w:pPr>
        <w:pStyle w:val="BodyText"/>
        <w:numPr>
          <w:ilvl w:val="0"/>
          <w:numId w:val="11"/>
        </w:numPr>
        <w:rPr>
          <w:rFonts w:ascii="Book Antiqua" w:hAnsi="Book Antiqua"/>
          <w:bCs/>
          <w:sz w:val="24"/>
          <w:szCs w:val="24"/>
        </w:rPr>
      </w:pPr>
      <w:r w:rsidRPr="00BF5F5B">
        <w:rPr>
          <w:rFonts w:ascii="Book Antiqua" w:hAnsi="Book Antiqua"/>
          <w:bCs/>
          <w:sz w:val="24"/>
          <w:szCs w:val="24"/>
        </w:rPr>
        <w:t>Oracle Transaction Register Automation: Bots automate the report generation and formatting of the 'Transaction Register' in Oracle.  </w:t>
      </w:r>
    </w:p>
    <w:p w14:paraId="64D0A312" w14:textId="6214D65E" w:rsidR="00BA16FF" w:rsidRPr="006855F1" w:rsidRDefault="00BA16FF" w:rsidP="006855F1">
      <w:pPr>
        <w:pStyle w:val="BodyText"/>
        <w:numPr>
          <w:ilvl w:val="0"/>
          <w:numId w:val="12"/>
        </w:numPr>
        <w:rPr>
          <w:rFonts w:ascii="Book Antiqua" w:hAnsi="Book Antiqua"/>
          <w:bCs/>
          <w:sz w:val="24"/>
          <w:szCs w:val="24"/>
        </w:rPr>
      </w:pPr>
      <w:r w:rsidRPr="00BF5F5B">
        <w:rPr>
          <w:rFonts w:ascii="Book Antiqua" w:hAnsi="Book Antiqua"/>
          <w:bCs/>
          <w:sz w:val="24"/>
          <w:szCs w:val="24"/>
        </w:rPr>
        <w:t xml:space="preserve">Payment Activity Automation: Bots automatically extract payment activity from </w:t>
      </w:r>
      <w:proofErr w:type="gramStart"/>
      <w:r w:rsidRPr="00BF5F5B">
        <w:rPr>
          <w:rFonts w:ascii="Book Antiqua" w:hAnsi="Book Antiqua"/>
          <w:bCs/>
          <w:sz w:val="24"/>
          <w:szCs w:val="24"/>
        </w:rPr>
        <w:t>Oracle, and</w:t>
      </w:r>
      <w:proofErr w:type="gramEnd"/>
      <w:r w:rsidRPr="00BF5F5B">
        <w:rPr>
          <w:rFonts w:ascii="Book Antiqua" w:hAnsi="Book Antiqua"/>
          <w:bCs/>
          <w:sz w:val="24"/>
          <w:szCs w:val="24"/>
        </w:rPr>
        <w:t xml:space="preserve"> check for reversals.  </w:t>
      </w:r>
      <w:r w:rsidRPr="006855F1">
        <w:rPr>
          <w:rFonts w:ascii="Book Antiqua" w:hAnsi="Book Antiqua"/>
          <w:bCs/>
          <w:sz w:val="24"/>
          <w:szCs w:val="24"/>
        </w:rPr>
        <w:t> </w:t>
      </w:r>
    </w:p>
    <w:p w14:paraId="0FF480C5" w14:textId="54DD8119" w:rsidR="00BA16FF" w:rsidRPr="00BF5F5B" w:rsidRDefault="00BA16FF" w:rsidP="00BA16FF">
      <w:pPr>
        <w:pStyle w:val="BodyText"/>
        <w:ind w:left="0"/>
        <w:rPr>
          <w:rFonts w:ascii="Book Antiqua" w:hAnsi="Book Antiqua"/>
          <w:bCs/>
          <w:sz w:val="24"/>
          <w:szCs w:val="24"/>
        </w:rPr>
      </w:pPr>
      <w:r w:rsidRPr="00BF5F5B">
        <w:rPr>
          <w:rFonts w:ascii="Book Antiqua" w:hAnsi="Book Antiqua"/>
          <w:b/>
          <w:bCs/>
          <w:sz w:val="24"/>
          <w:szCs w:val="24"/>
        </w:rPr>
        <w:t>Benefits</w:t>
      </w:r>
      <w:r w:rsidRPr="00BF5F5B">
        <w:rPr>
          <w:rFonts w:ascii="Book Antiqua" w:hAnsi="Book Antiqua"/>
          <w:bCs/>
          <w:sz w:val="24"/>
          <w:szCs w:val="24"/>
        </w:rPr>
        <w:t>  </w:t>
      </w:r>
    </w:p>
    <w:p w14:paraId="31FCBF7D" w14:textId="77777777" w:rsidR="00BA16FF" w:rsidRPr="00BF5F5B" w:rsidRDefault="00BA16FF" w:rsidP="00850710">
      <w:pPr>
        <w:pStyle w:val="BodyText"/>
        <w:numPr>
          <w:ilvl w:val="0"/>
          <w:numId w:val="15"/>
        </w:numPr>
        <w:rPr>
          <w:rFonts w:ascii="Book Antiqua" w:hAnsi="Book Antiqua"/>
          <w:bCs/>
          <w:sz w:val="24"/>
          <w:szCs w:val="24"/>
        </w:rPr>
      </w:pPr>
      <w:r w:rsidRPr="00BF5F5B">
        <w:rPr>
          <w:rFonts w:ascii="Book Antiqua" w:hAnsi="Book Antiqua"/>
          <w:bCs/>
          <w:sz w:val="24"/>
          <w:szCs w:val="24"/>
        </w:rPr>
        <w:t>Increased Efficiency: RPA automates time-consuming tasks, such as data extraction, query execution, and report generation, leading to faster and more efficient processing. </w:t>
      </w:r>
    </w:p>
    <w:p w14:paraId="484AE18C" w14:textId="77777777" w:rsidR="00BA16FF" w:rsidRPr="00BF5F5B" w:rsidRDefault="00BA16FF" w:rsidP="00850710">
      <w:pPr>
        <w:pStyle w:val="BodyText"/>
        <w:numPr>
          <w:ilvl w:val="0"/>
          <w:numId w:val="16"/>
        </w:numPr>
        <w:rPr>
          <w:rFonts w:ascii="Book Antiqua" w:hAnsi="Book Antiqua"/>
          <w:bCs/>
          <w:sz w:val="24"/>
          <w:szCs w:val="24"/>
        </w:rPr>
      </w:pPr>
      <w:r w:rsidRPr="00BF5F5B">
        <w:rPr>
          <w:rFonts w:ascii="Book Antiqua" w:hAnsi="Book Antiqua"/>
          <w:bCs/>
          <w:sz w:val="24"/>
          <w:szCs w:val="24"/>
        </w:rPr>
        <w:t>Reduced Manual Errors: Automation minimizes the risk of human errors associated with manual data entry, compilation, and formatting, enhancing the accuracy of the reconciliation process. </w:t>
      </w:r>
    </w:p>
    <w:p w14:paraId="7BBB881B" w14:textId="77777777" w:rsidR="00BA16FF" w:rsidRPr="00BF5F5B" w:rsidRDefault="00BA16FF" w:rsidP="00850710">
      <w:pPr>
        <w:pStyle w:val="BodyText"/>
        <w:numPr>
          <w:ilvl w:val="0"/>
          <w:numId w:val="17"/>
        </w:numPr>
        <w:rPr>
          <w:rFonts w:ascii="Book Antiqua" w:hAnsi="Book Antiqua"/>
          <w:bCs/>
          <w:sz w:val="24"/>
          <w:szCs w:val="24"/>
        </w:rPr>
      </w:pPr>
      <w:r w:rsidRPr="00BF5F5B">
        <w:rPr>
          <w:rFonts w:ascii="Book Antiqua" w:hAnsi="Book Antiqua"/>
          <w:bCs/>
          <w:sz w:val="24"/>
          <w:szCs w:val="24"/>
        </w:rPr>
        <w:t>Streamlined Data Analysis: Bots automate the creation of Pivot Tables and analysis of anomalies, providing a more streamlined and consistent approach to identifying missed periods and discrepancies. </w:t>
      </w:r>
    </w:p>
    <w:p w14:paraId="64616240" w14:textId="77777777" w:rsidR="00BA16FF" w:rsidRPr="00BF5F5B" w:rsidRDefault="00BA16FF" w:rsidP="00850710">
      <w:pPr>
        <w:pStyle w:val="BodyText"/>
        <w:numPr>
          <w:ilvl w:val="0"/>
          <w:numId w:val="18"/>
        </w:numPr>
        <w:rPr>
          <w:rFonts w:ascii="Book Antiqua" w:hAnsi="Book Antiqua"/>
          <w:bCs/>
          <w:sz w:val="24"/>
          <w:szCs w:val="24"/>
        </w:rPr>
      </w:pPr>
      <w:r w:rsidRPr="00BF5F5B">
        <w:rPr>
          <w:rFonts w:ascii="Book Antiqua" w:hAnsi="Book Antiqua"/>
          <w:bCs/>
          <w:sz w:val="24"/>
          <w:szCs w:val="24"/>
        </w:rPr>
        <w:t>Faster Case Management: Automatic case creation in Salesforce, along with standardized email notifications, accelerates the communication process and facilitates timely resolution. </w:t>
      </w:r>
    </w:p>
    <w:p w14:paraId="07032791" w14:textId="77777777" w:rsidR="00BA16FF" w:rsidRPr="00BF5F5B" w:rsidRDefault="00BA16FF" w:rsidP="00850710">
      <w:pPr>
        <w:pStyle w:val="BodyText"/>
        <w:numPr>
          <w:ilvl w:val="0"/>
          <w:numId w:val="19"/>
        </w:numPr>
        <w:rPr>
          <w:rFonts w:ascii="Book Antiqua" w:hAnsi="Book Antiqua"/>
          <w:bCs/>
          <w:sz w:val="24"/>
          <w:szCs w:val="24"/>
        </w:rPr>
      </w:pPr>
      <w:r w:rsidRPr="00BF5F5B">
        <w:rPr>
          <w:rFonts w:ascii="Book Antiqua" w:hAnsi="Book Antiqua"/>
          <w:bCs/>
          <w:sz w:val="24"/>
          <w:szCs w:val="24"/>
        </w:rPr>
        <w:lastRenderedPageBreak/>
        <w:t>Resource Utilization: The Finance Benefits Billing team can focus on higher-value tasks as RPA handles repetitive and time-consuming activities, boosting resource allocation within the department. </w:t>
      </w:r>
    </w:p>
    <w:p w14:paraId="1F1191E3" w14:textId="77777777" w:rsidR="00BA16FF" w:rsidRPr="00BF5F5B" w:rsidRDefault="00BA16FF" w:rsidP="00850710">
      <w:pPr>
        <w:pStyle w:val="BodyText"/>
        <w:numPr>
          <w:ilvl w:val="0"/>
          <w:numId w:val="20"/>
        </w:numPr>
        <w:rPr>
          <w:rFonts w:ascii="Book Antiqua" w:hAnsi="Book Antiqua"/>
          <w:bCs/>
          <w:sz w:val="24"/>
          <w:szCs w:val="24"/>
        </w:rPr>
      </w:pPr>
      <w:r w:rsidRPr="00BF5F5B">
        <w:rPr>
          <w:rFonts w:ascii="Book Antiqua" w:hAnsi="Book Antiqua"/>
          <w:bCs/>
          <w:sz w:val="24"/>
          <w:szCs w:val="24"/>
        </w:rPr>
        <w:t>Cost Savings: With increased efficiency and reduced manual effort, RPA contributes to cost savings by improving productivity and minimizing the need for additional manpower. </w:t>
      </w:r>
    </w:p>
    <w:p w14:paraId="634E4AF1" w14:textId="77777777" w:rsidR="00CD6A25" w:rsidRPr="00BF5F5B" w:rsidRDefault="00CD6A25" w:rsidP="00C363B8">
      <w:pPr>
        <w:pStyle w:val="Header"/>
        <w:rPr>
          <w:rFonts w:ascii="Book Antiqua" w:hAnsi="Book Antiqua"/>
          <w:sz w:val="24"/>
          <w:szCs w:val="24"/>
        </w:rPr>
      </w:pPr>
    </w:p>
    <w:p w14:paraId="4FA72950" w14:textId="5343EFDD" w:rsidR="00CD6A25" w:rsidRPr="00BF5F5B" w:rsidRDefault="00CD6A25" w:rsidP="00CD6A25">
      <w:pPr>
        <w:pStyle w:val="Header"/>
        <w:rPr>
          <w:rFonts w:ascii="Book Antiqua" w:hAnsi="Book Antiqua"/>
          <w:sz w:val="24"/>
          <w:szCs w:val="24"/>
        </w:rPr>
      </w:pPr>
      <w:r w:rsidRPr="00BF5F5B">
        <w:rPr>
          <w:rFonts w:ascii="Book Antiqua" w:hAnsi="Book Antiqua"/>
          <w:b/>
          <w:bCs/>
          <w:sz w:val="24"/>
          <w:szCs w:val="24"/>
        </w:rPr>
        <w:t>Problem Statement</w:t>
      </w:r>
    </w:p>
    <w:p w14:paraId="3CA04E42" w14:textId="77777777" w:rsidR="00CD6A25" w:rsidRPr="00BF5F5B" w:rsidRDefault="00CD6A25" w:rsidP="00CD6A25">
      <w:pPr>
        <w:pStyle w:val="Header"/>
        <w:rPr>
          <w:rFonts w:ascii="Book Antiqua" w:hAnsi="Book Antiqua"/>
          <w:sz w:val="24"/>
          <w:szCs w:val="24"/>
        </w:rPr>
      </w:pPr>
    </w:p>
    <w:p w14:paraId="5AE8C7E4" w14:textId="77777777" w:rsidR="00CD6A25" w:rsidRPr="00BF5F5B" w:rsidRDefault="00CD6A25" w:rsidP="00CD6A25">
      <w:pPr>
        <w:pStyle w:val="Header"/>
        <w:rPr>
          <w:rFonts w:ascii="Book Antiqua" w:hAnsi="Book Antiqua"/>
          <w:sz w:val="24"/>
          <w:szCs w:val="24"/>
        </w:rPr>
      </w:pPr>
      <w:r w:rsidRPr="00BF5F5B">
        <w:rPr>
          <w:rFonts w:ascii="Book Antiqua" w:hAnsi="Book Antiqua"/>
          <w:sz w:val="24"/>
          <w:szCs w:val="24"/>
        </w:rPr>
        <w:t xml:space="preserve">The current Return </w:t>
      </w:r>
      <w:proofErr w:type="gramStart"/>
      <w:r w:rsidRPr="00BF5F5B">
        <w:rPr>
          <w:rFonts w:ascii="Book Antiqua" w:hAnsi="Book Antiqua"/>
          <w:sz w:val="24"/>
          <w:szCs w:val="24"/>
        </w:rPr>
        <w:t>From</w:t>
      </w:r>
      <w:proofErr w:type="gramEnd"/>
      <w:r w:rsidRPr="00BF5F5B">
        <w:rPr>
          <w:rFonts w:ascii="Book Antiqua" w:hAnsi="Book Antiqua"/>
          <w:sz w:val="24"/>
          <w:szCs w:val="24"/>
        </w:rPr>
        <w:t xml:space="preserve"> Leave Reconciliation process requires multiple payroll and benefits reports to be pulled from UCPath PeopleSoft and Oracle Financials. These reports are then manually compiled and formatted to allow for data analysis to determine if an employee over/underpaid their benefit premiums while on </w:t>
      </w:r>
      <w:proofErr w:type="gramStart"/>
      <w:r w:rsidRPr="00BF5F5B">
        <w:rPr>
          <w:rFonts w:ascii="Book Antiqua" w:hAnsi="Book Antiqua"/>
          <w:sz w:val="24"/>
          <w:szCs w:val="24"/>
        </w:rPr>
        <w:t>an unpaid</w:t>
      </w:r>
      <w:proofErr w:type="gramEnd"/>
      <w:r w:rsidRPr="00BF5F5B">
        <w:rPr>
          <w:rFonts w:ascii="Book Antiqua" w:hAnsi="Book Antiqua"/>
          <w:sz w:val="24"/>
          <w:szCs w:val="24"/>
        </w:rPr>
        <w:t xml:space="preserve"> leave of absence or short work break. Accessing multiple systems to retrieve these reports and manually compiling/formatting them reduces efficiency and fosters unsustainable practices that do not meet Service Level Agreement targets.  </w:t>
      </w:r>
    </w:p>
    <w:p w14:paraId="2F4949E6" w14:textId="77777777" w:rsidR="00CD6A25" w:rsidRPr="00BF5F5B" w:rsidRDefault="00CD6A25" w:rsidP="00CD6A25">
      <w:pPr>
        <w:pStyle w:val="Header"/>
        <w:rPr>
          <w:rFonts w:ascii="Book Antiqua" w:hAnsi="Book Antiqua"/>
          <w:sz w:val="24"/>
          <w:szCs w:val="24"/>
        </w:rPr>
      </w:pPr>
      <w:r w:rsidRPr="00BF5F5B">
        <w:rPr>
          <w:rFonts w:ascii="Book Antiqua" w:hAnsi="Book Antiqua"/>
          <w:sz w:val="24"/>
          <w:szCs w:val="24"/>
        </w:rPr>
        <w:t> </w:t>
      </w:r>
    </w:p>
    <w:p w14:paraId="5D53FCD4" w14:textId="77777777" w:rsidR="00BF5F5B" w:rsidRDefault="00BF5F5B" w:rsidP="00CD6A25">
      <w:pPr>
        <w:pStyle w:val="Header"/>
        <w:rPr>
          <w:rFonts w:ascii="Book Antiqua" w:hAnsi="Book Antiqua"/>
          <w:b/>
          <w:bCs/>
          <w:sz w:val="24"/>
          <w:szCs w:val="24"/>
        </w:rPr>
      </w:pPr>
    </w:p>
    <w:p w14:paraId="6AB36D1A" w14:textId="77777777" w:rsidR="00BF5F5B" w:rsidRDefault="00BF5F5B" w:rsidP="00CD6A25">
      <w:pPr>
        <w:pStyle w:val="Header"/>
        <w:rPr>
          <w:rFonts w:ascii="Book Antiqua" w:hAnsi="Book Antiqua"/>
          <w:b/>
          <w:bCs/>
          <w:sz w:val="24"/>
          <w:szCs w:val="24"/>
        </w:rPr>
      </w:pPr>
    </w:p>
    <w:p w14:paraId="7FFD21E0" w14:textId="77777777" w:rsidR="00BF5F5B" w:rsidRDefault="00BF5F5B" w:rsidP="00CD6A25">
      <w:pPr>
        <w:pStyle w:val="Header"/>
        <w:rPr>
          <w:rFonts w:ascii="Book Antiqua" w:hAnsi="Book Antiqua"/>
          <w:b/>
          <w:bCs/>
          <w:sz w:val="24"/>
          <w:szCs w:val="24"/>
        </w:rPr>
      </w:pPr>
    </w:p>
    <w:p w14:paraId="29A4CEC1" w14:textId="006D6660" w:rsidR="00CD6A25" w:rsidRPr="00BF5F5B" w:rsidRDefault="00CD6A25" w:rsidP="00CD6A25">
      <w:pPr>
        <w:pStyle w:val="Header"/>
        <w:rPr>
          <w:rFonts w:ascii="Book Antiqua" w:hAnsi="Book Antiqua"/>
          <w:sz w:val="24"/>
          <w:szCs w:val="24"/>
        </w:rPr>
      </w:pPr>
      <w:r w:rsidRPr="00BF5F5B">
        <w:rPr>
          <w:rFonts w:ascii="Book Antiqua" w:hAnsi="Book Antiqua"/>
          <w:b/>
          <w:bCs/>
          <w:sz w:val="24"/>
          <w:szCs w:val="24"/>
        </w:rPr>
        <w:t>Proposed Solution</w:t>
      </w:r>
    </w:p>
    <w:p w14:paraId="44D48060" w14:textId="77777777" w:rsidR="00CD6A25" w:rsidRPr="00BF5F5B" w:rsidRDefault="00CD6A25" w:rsidP="00CD6A25">
      <w:pPr>
        <w:pStyle w:val="Header"/>
        <w:rPr>
          <w:rFonts w:ascii="Book Antiqua" w:hAnsi="Book Antiqua"/>
          <w:sz w:val="24"/>
          <w:szCs w:val="24"/>
        </w:rPr>
      </w:pPr>
    </w:p>
    <w:p w14:paraId="329C7F8E" w14:textId="77777777" w:rsidR="00CD6A25" w:rsidRPr="00BF5F5B" w:rsidRDefault="00CD6A25" w:rsidP="00CD6A25">
      <w:pPr>
        <w:pStyle w:val="Header"/>
        <w:rPr>
          <w:rFonts w:ascii="Book Antiqua" w:hAnsi="Book Antiqua"/>
          <w:sz w:val="24"/>
          <w:szCs w:val="24"/>
        </w:rPr>
      </w:pPr>
      <w:r w:rsidRPr="00BF5F5B">
        <w:rPr>
          <w:rFonts w:ascii="Book Antiqua" w:hAnsi="Book Antiqua"/>
          <w:sz w:val="24"/>
          <w:szCs w:val="24"/>
        </w:rPr>
        <w:t xml:space="preserve">Utilizing RPA on the Return </w:t>
      </w:r>
      <w:proofErr w:type="gramStart"/>
      <w:r w:rsidRPr="00BF5F5B">
        <w:rPr>
          <w:rFonts w:ascii="Book Antiqua" w:hAnsi="Book Antiqua"/>
          <w:sz w:val="24"/>
          <w:szCs w:val="24"/>
        </w:rPr>
        <w:t>From</w:t>
      </w:r>
      <w:proofErr w:type="gramEnd"/>
      <w:r w:rsidRPr="00BF5F5B">
        <w:rPr>
          <w:rFonts w:ascii="Book Antiqua" w:hAnsi="Book Antiqua"/>
          <w:sz w:val="24"/>
          <w:szCs w:val="24"/>
        </w:rPr>
        <w:t xml:space="preserve"> Leave Reconciliation process to automate the compiling and formatting of reports from multiple systems will allow for greater efficiency in analyzing payroll deductions, benefit elections, and benefits billing account financials.  </w:t>
      </w:r>
    </w:p>
    <w:p w14:paraId="38D64254" w14:textId="77777777" w:rsidR="00CD6A25" w:rsidRPr="00BF5F5B" w:rsidRDefault="00CD6A25" w:rsidP="00CD6A25">
      <w:pPr>
        <w:pStyle w:val="Header"/>
        <w:rPr>
          <w:rFonts w:ascii="Book Antiqua" w:hAnsi="Book Antiqua"/>
          <w:sz w:val="24"/>
          <w:szCs w:val="24"/>
        </w:rPr>
      </w:pPr>
      <w:r w:rsidRPr="00BF5F5B">
        <w:rPr>
          <w:rFonts w:ascii="Book Antiqua" w:hAnsi="Book Antiqua"/>
          <w:sz w:val="24"/>
          <w:szCs w:val="24"/>
        </w:rPr>
        <w:t> </w:t>
      </w:r>
    </w:p>
    <w:p w14:paraId="0EBB5EE5" w14:textId="274DB6B9" w:rsidR="00CD6A25" w:rsidRPr="00BF5F5B" w:rsidRDefault="00CD6A25" w:rsidP="00CD6A25">
      <w:pPr>
        <w:pStyle w:val="Header"/>
        <w:rPr>
          <w:rFonts w:ascii="Book Antiqua" w:hAnsi="Book Antiqua"/>
          <w:sz w:val="24"/>
          <w:szCs w:val="24"/>
        </w:rPr>
      </w:pPr>
      <w:r w:rsidRPr="00BF5F5B">
        <w:rPr>
          <w:rFonts w:ascii="Book Antiqua" w:hAnsi="Book Antiqua"/>
          <w:b/>
          <w:bCs/>
          <w:sz w:val="24"/>
          <w:szCs w:val="24"/>
        </w:rPr>
        <w:t>Value</w:t>
      </w:r>
    </w:p>
    <w:p w14:paraId="7FB8BC4D" w14:textId="77777777" w:rsidR="00CD6A25" w:rsidRPr="00BF5F5B" w:rsidRDefault="00CD6A25" w:rsidP="00CD6A25">
      <w:pPr>
        <w:pStyle w:val="Header"/>
        <w:rPr>
          <w:rFonts w:ascii="Book Antiqua" w:hAnsi="Book Antiqua"/>
          <w:sz w:val="24"/>
          <w:szCs w:val="24"/>
        </w:rPr>
      </w:pPr>
    </w:p>
    <w:p w14:paraId="45342A84" w14:textId="77777777" w:rsidR="00CD6A25" w:rsidRPr="00BF5F5B" w:rsidRDefault="00CD6A25" w:rsidP="00CD6A25">
      <w:pPr>
        <w:pStyle w:val="Header"/>
        <w:rPr>
          <w:rFonts w:ascii="Book Antiqua" w:hAnsi="Book Antiqua"/>
          <w:sz w:val="24"/>
          <w:szCs w:val="24"/>
        </w:rPr>
      </w:pPr>
      <w:r w:rsidRPr="00BF5F5B">
        <w:rPr>
          <w:rFonts w:ascii="Book Antiqua" w:hAnsi="Book Antiqua"/>
          <w:sz w:val="24"/>
          <w:szCs w:val="24"/>
        </w:rPr>
        <w:t xml:space="preserve">With the successful deployment of RPA on the Return </w:t>
      </w:r>
      <w:proofErr w:type="gramStart"/>
      <w:r w:rsidRPr="00BF5F5B">
        <w:rPr>
          <w:rFonts w:ascii="Book Antiqua" w:hAnsi="Book Antiqua"/>
          <w:sz w:val="24"/>
          <w:szCs w:val="24"/>
        </w:rPr>
        <w:t>From</w:t>
      </w:r>
      <w:proofErr w:type="gramEnd"/>
      <w:r w:rsidRPr="00BF5F5B">
        <w:rPr>
          <w:rFonts w:ascii="Book Antiqua" w:hAnsi="Book Antiqua"/>
          <w:sz w:val="24"/>
          <w:szCs w:val="24"/>
        </w:rPr>
        <w:t xml:space="preserve"> Leave Reconciliation process, the Finance Benefits Billing team will experience enhanced productivity. This will allow for greater capacity to complete more reconciliations daily. By completing more reconciliations, we are reducing the risk to UC of uncollected benefit premiums.  </w:t>
      </w:r>
    </w:p>
    <w:p w14:paraId="7D4FF40C" w14:textId="77777777" w:rsidR="00CD6A25" w:rsidRPr="00BF5F5B" w:rsidRDefault="00CD6A25" w:rsidP="00CD6A25">
      <w:pPr>
        <w:pStyle w:val="Header"/>
        <w:rPr>
          <w:rFonts w:ascii="Book Antiqua" w:hAnsi="Book Antiqua"/>
          <w:sz w:val="24"/>
          <w:szCs w:val="24"/>
        </w:rPr>
      </w:pPr>
      <w:r w:rsidRPr="00BF5F5B">
        <w:rPr>
          <w:rFonts w:ascii="Book Antiqua" w:hAnsi="Book Antiqua"/>
          <w:sz w:val="24"/>
          <w:szCs w:val="24"/>
        </w:rPr>
        <w:t> </w:t>
      </w:r>
    </w:p>
    <w:p w14:paraId="7F52785A" w14:textId="6D1CD307" w:rsidR="00CD6A25" w:rsidRPr="00BF5F5B" w:rsidRDefault="00CD6A25" w:rsidP="00CD6A25">
      <w:pPr>
        <w:pStyle w:val="Header"/>
        <w:rPr>
          <w:rFonts w:ascii="Book Antiqua" w:hAnsi="Book Antiqua"/>
          <w:sz w:val="24"/>
          <w:szCs w:val="24"/>
        </w:rPr>
      </w:pPr>
      <w:r w:rsidRPr="00BF5F5B">
        <w:rPr>
          <w:rFonts w:ascii="Book Antiqua" w:hAnsi="Book Antiqua"/>
          <w:b/>
          <w:bCs/>
          <w:sz w:val="24"/>
          <w:szCs w:val="24"/>
        </w:rPr>
        <w:t>Summary</w:t>
      </w:r>
    </w:p>
    <w:p w14:paraId="60A06FBE" w14:textId="77777777" w:rsidR="00CD6A25" w:rsidRPr="00BF5F5B" w:rsidRDefault="00CD6A25" w:rsidP="00CD6A25">
      <w:pPr>
        <w:pStyle w:val="Header"/>
        <w:rPr>
          <w:rFonts w:ascii="Book Antiqua" w:hAnsi="Book Antiqua"/>
          <w:sz w:val="24"/>
          <w:szCs w:val="24"/>
        </w:rPr>
      </w:pPr>
    </w:p>
    <w:p w14:paraId="19E0089D" w14:textId="77777777" w:rsidR="00CD6A25" w:rsidRPr="00BF5F5B" w:rsidRDefault="00CD6A25" w:rsidP="00CD6A25">
      <w:pPr>
        <w:pStyle w:val="Header"/>
        <w:rPr>
          <w:rFonts w:ascii="Book Antiqua" w:hAnsi="Book Antiqua"/>
          <w:sz w:val="24"/>
          <w:szCs w:val="24"/>
        </w:rPr>
      </w:pPr>
      <w:r w:rsidRPr="00BF5F5B">
        <w:rPr>
          <w:rFonts w:ascii="Book Antiqua" w:hAnsi="Book Antiqua"/>
          <w:sz w:val="24"/>
          <w:szCs w:val="24"/>
        </w:rPr>
        <w:t xml:space="preserve">The current Return </w:t>
      </w:r>
      <w:proofErr w:type="gramStart"/>
      <w:r w:rsidRPr="00BF5F5B">
        <w:rPr>
          <w:rFonts w:ascii="Book Antiqua" w:hAnsi="Book Antiqua"/>
          <w:sz w:val="24"/>
          <w:szCs w:val="24"/>
        </w:rPr>
        <w:t>From</w:t>
      </w:r>
      <w:proofErr w:type="gramEnd"/>
      <w:r w:rsidRPr="00BF5F5B">
        <w:rPr>
          <w:rFonts w:ascii="Book Antiqua" w:hAnsi="Book Antiqua"/>
          <w:sz w:val="24"/>
          <w:szCs w:val="24"/>
        </w:rPr>
        <w:t xml:space="preserve"> Leave Reconciliation process involves extracting payroll and benefits data from UCPath PeopleSoft and Oracle Financials. These reports are manually compiled and formatted to analyze whether employees have over/underpaid benefit premiums during unpaid leaves or short work breaks. This multi-system approach hampers efficiency, undermines sustainability, and falls short of meeting </w:t>
      </w:r>
      <w:r w:rsidRPr="00BF5F5B">
        <w:rPr>
          <w:rFonts w:ascii="Book Antiqua" w:hAnsi="Book Antiqua"/>
          <w:sz w:val="24"/>
          <w:szCs w:val="24"/>
        </w:rPr>
        <w:lastRenderedPageBreak/>
        <w:t>Service Level Agreement targets. Introducing Robotic Process Automation (RPA) to automate the compilation and formatting of reports from multiple systems is proposed to enhance efficiency in analyzing payroll deductions, benefit elections, and benefits billing account financials. The successful deployment of RPA is expected to significantly boost productivity for the Finance Benefits Billing team, enabling them to handle a greater number of reconciliations daily. This increased capacity is crucial for reducing the risk to UC of uncollected benefit premiums. </w:t>
      </w:r>
    </w:p>
    <w:p w14:paraId="5F54AFB7" w14:textId="77777777" w:rsidR="002B000B" w:rsidRDefault="002B000B" w:rsidP="002B000B">
      <w:pPr>
        <w:pStyle w:val="BodyText"/>
      </w:pPr>
    </w:p>
    <w:p w14:paraId="67275E69" w14:textId="77777777" w:rsidR="002B000B" w:rsidRDefault="002B000B" w:rsidP="002B000B">
      <w:pPr>
        <w:pStyle w:val="BodyText"/>
      </w:pPr>
    </w:p>
    <w:p w14:paraId="6565C8AC" w14:textId="77777777" w:rsidR="002B000B" w:rsidRDefault="002B000B" w:rsidP="002B000B">
      <w:pPr>
        <w:pStyle w:val="BodyText"/>
      </w:pPr>
    </w:p>
    <w:p w14:paraId="2E146295" w14:textId="77777777" w:rsidR="002B000B" w:rsidRDefault="002B000B" w:rsidP="002B000B">
      <w:pPr>
        <w:pStyle w:val="BodyText"/>
      </w:pPr>
    </w:p>
    <w:p w14:paraId="07DA0894" w14:textId="77777777" w:rsidR="002B000B" w:rsidRDefault="002B000B" w:rsidP="002B000B">
      <w:pPr>
        <w:pStyle w:val="BodyText"/>
      </w:pPr>
    </w:p>
    <w:p w14:paraId="4114809B" w14:textId="77777777" w:rsidR="002B000B" w:rsidRDefault="002B000B" w:rsidP="002B000B">
      <w:pPr>
        <w:pStyle w:val="BodyText"/>
      </w:pPr>
    </w:p>
    <w:p w14:paraId="0D163D2A" w14:textId="77777777" w:rsidR="001B33A9" w:rsidRDefault="001B33A9" w:rsidP="002B000B">
      <w:pPr>
        <w:pStyle w:val="BodyText"/>
      </w:pPr>
    </w:p>
    <w:p w14:paraId="76311540" w14:textId="77777777" w:rsidR="001B33A9" w:rsidRDefault="001B33A9" w:rsidP="002B000B">
      <w:pPr>
        <w:pStyle w:val="BodyText"/>
      </w:pPr>
    </w:p>
    <w:p w14:paraId="01E41F2A" w14:textId="77777777" w:rsidR="001B33A9" w:rsidRDefault="001B33A9" w:rsidP="002B000B">
      <w:pPr>
        <w:pStyle w:val="BodyText"/>
      </w:pPr>
    </w:p>
    <w:p w14:paraId="4921CDB9" w14:textId="77777777" w:rsidR="001B33A9" w:rsidRDefault="001B33A9" w:rsidP="002B000B">
      <w:pPr>
        <w:pStyle w:val="BodyText"/>
      </w:pPr>
    </w:p>
    <w:p w14:paraId="09C58C0E" w14:textId="77777777" w:rsidR="00BF5F5B" w:rsidRDefault="00BF5F5B" w:rsidP="002B000B">
      <w:pPr>
        <w:pStyle w:val="BodyText"/>
      </w:pPr>
    </w:p>
    <w:p w14:paraId="198C5622" w14:textId="77777777" w:rsidR="00BF5F5B" w:rsidRDefault="00BF5F5B" w:rsidP="002B000B">
      <w:pPr>
        <w:pStyle w:val="BodyText"/>
      </w:pPr>
    </w:p>
    <w:p w14:paraId="6DCE2982" w14:textId="77777777" w:rsidR="00BF5F5B" w:rsidRDefault="00BF5F5B" w:rsidP="002B000B">
      <w:pPr>
        <w:pStyle w:val="BodyText"/>
      </w:pPr>
    </w:p>
    <w:p w14:paraId="0D458CE9" w14:textId="30DE1257" w:rsidR="002B000B" w:rsidRPr="00BF5F5B" w:rsidRDefault="001B33A9" w:rsidP="001B33A9">
      <w:pPr>
        <w:pStyle w:val="Header"/>
        <w:rPr>
          <w:rFonts w:ascii="Book Antiqua" w:hAnsi="Book Antiqua"/>
          <w:sz w:val="24"/>
          <w:szCs w:val="24"/>
        </w:rPr>
      </w:pPr>
      <w:r w:rsidRPr="00BF5F5B">
        <w:rPr>
          <w:rFonts w:ascii="Book Antiqua" w:hAnsi="Book Antiqua"/>
          <w:b/>
          <w:bCs/>
          <w:sz w:val="24"/>
          <w:szCs w:val="24"/>
        </w:rPr>
        <w:t>Current State</w:t>
      </w:r>
    </w:p>
    <w:p w14:paraId="47A8A7D3" w14:textId="77777777" w:rsidR="002B000B" w:rsidRPr="00BF5F5B" w:rsidRDefault="002B000B" w:rsidP="002B000B">
      <w:pPr>
        <w:pStyle w:val="BodyText"/>
        <w:rPr>
          <w:sz w:val="24"/>
          <w:szCs w:val="24"/>
        </w:rPr>
      </w:pPr>
    </w:p>
    <w:p w14:paraId="53277E99" w14:textId="77777777" w:rsidR="002B000B" w:rsidRPr="00BF5F5B" w:rsidRDefault="002B000B" w:rsidP="00850710">
      <w:pPr>
        <w:pStyle w:val="ListParagraph"/>
        <w:numPr>
          <w:ilvl w:val="0"/>
          <w:numId w:val="22"/>
        </w:numPr>
        <w:spacing w:before="120" w:after="120"/>
        <w:rPr>
          <w:rFonts w:ascii="Book Antiqua" w:hAnsi="Book Antiqua"/>
          <w:bCs/>
          <w:sz w:val="24"/>
          <w:szCs w:val="24"/>
        </w:rPr>
      </w:pPr>
      <w:r w:rsidRPr="00BF5F5B">
        <w:rPr>
          <w:rFonts w:ascii="Book Antiqua" w:hAnsi="Book Antiqua"/>
          <w:bCs/>
          <w:sz w:val="24"/>
          <w:szCs w:val="24"/>
        </w:rPr>
        <w:t xml:space="preserve">Manual </w:t>
      </w:r>
      <w:proofErr w:type="gramStart"/>
      <w:r w:rsidRPr="00BF5F5B">
        <w:rPr>
          <w:rFonts w:ascii="Book Antiqua" w:hAnsi="Book Antiqua"/>
          <w:bCs/>
          <w:sz w:val="24"/>
          <w:szCs w:val="24"/>
        </w:rPr>
        <w:t>process</w:t>
      </w:r>
      <w:proofErr w:type="gramEnd"/>
      <w:r w:rsidRPr="00BF5F5B">
        <w:rPr>
          <w:rFonts w:ascii="Book Antiqua" w:hAnsi="Book Antiqua"/>
          <w:bCs/>
          <w:sz w:val="24"/>
          <w:szCs w:val="24"/>
        </w:rPr>
        <w:t xml:space="preserve"> including sub processes and tasks:   </w:t>
      </w:r>
    </w:p>
    <w:p w14:paraId="2D308987" w14:textId="77777777" w:rsidR="002B000B" w:rsidRPr="00BF5F5B" w:rsidRDefault="002B000B" w:rsidP="002B000B">
      <w:pPr>
        <w:pStyle w:val="ListParagraph"/>
        <w:spacing w:before="120" w:after="120"/>
        <w:rPr>
          <w:rFonts w:ascii="Book Antiqua" w:hAnsi="Book Antiqua"/>
          <w:b/>
          <w:bCs/>
          <w:sz w:val="24"/>
          <w:szCs w:val="24"/>
        </w:rPr>
      </w:pPr>
      <w:r w:rsidRPr="00BF5F5B">
        <w:rPr>
          <w:rFonts w:ascii="Book Antiqua" w:hAnsi="Book Antiqua"/>
          <w:b/>
          <w:bCs/>
          <w:sz w:val="24"/>
          <w:szCs w:val="24"/>
        </w:rPr>
        <w:t>Process X: Reconciling Employee Billing Accounts </w:t>
      </w:r>
    </w:p>
    <w:p w14:paraId="3A18C0A2" w14:textId="77777777" w:rsidR="002B000B" w:rsidRPr="00BF5F5B" w:rsidRDefault="002B000B" w:rsidP="000768E2">
      <w:pPr>
        <w:spacing w:before="120" w:after="120"/>
        <w:rPr>
          <w:rFonts w:ascii="Book Antiqua" w:hAnsi="Book Antiqua"/>
          <w:bCs/>
          <w:sz w:val="24"/>
          <w:szCs w:val="24"/>
        </w:rPr>
      </w:pPr>
      <w:r w:rsidRPr="00BF5F5B">
        <w:rPr>
          <w:rFonts w:ascii="Book Antiqua" w:hAnsi="Book Antiqua"/>
          <w:bCs/>
          <w:sz w:val="24"/>
          <w:szCs w:val="24"/>
        </w:rPr>
        <w:t>When an employee returns from leave, the A/R Benefits Billing team will reconcile the employee’s benefits billing account.  There are three main components of the reconciliation process: </w:t>
      </w:r>
    </w:p>
    <w:p w14:paraId="62A2D05B" w14:textId="77777777" w:rsidR="002B000B" w:rsidRPr="00BF5F5B" w:rsidRDefault="002B000B" w:rsidP="00850710">
      <w:pPr>
        <w:pStyle w:val="ListParagraph"/>
        <w:numPr>
          <w:ilvl w:val="0"/>
          <w:numId w:val="23"/>
        </w:numPr>
        <w:spacing w:before="120" w:after="120"/>
        <w:rPr>
          <w:rFonts w:ascii="Book Antiqua" w:hAnsi="Book Antiqua"/>
          <w:bCs/>
          <w:sz w:val="24"/>
          <w:szCs w:val="24"/>
        </w:rPr>
      </w:pPr>
      <w:r w:rsidRPr="00BF5F5B">
        <w:rPr>
          <w:rFonts w:ascii="Book Antiqua" w:hAnsi="Book Antiqua"/>
          <w:bCs/>
          <w:sz w:val="24"/>
          <w:szCs w:val="24"/>
        </w:rPr>
        <w:t>Ensuring that all months were billed properly in Oracle. (Total Rate vs. Employee Rate) </w:t>
      </w:r>
    </w:p>
    <w:p w14:paraId="1B20142B" w14:textId="77777777" w:rsidR="002B000B" w:rsidRPr="00BF5F5B" w:rsidRDefault="002B000B" w:rsidP="00850710">
      <w:pPr>
        <w:pStyle w:val="ListParagraph"/>
        <w:numPr>
          <w:ilvl w:val="0"/>
          <w:numId w:val="24"/>
        </w:numPr>
        <w:spacing w:before="120" w:after="120"/>
        <w:rPr>
          <w:rFonts w:ascii="Book Antiqua" w:hAnsi="Book Antiqua"/>
          <w:bCs/>
          <w:sz w:val="24"/>
          <w:szCs w:val="24"/>
        </w:rPr>
      </w:pPr>
      <w:r w:rsidRPr="00BF5F5B">
        <w:rPr>
          <w:rFonts w:ascii="Book Antiqua" w:hAnsi="Book Antiqua"/>
          <w:bCs/>
          <w:sz w:val="24"/>
          <w:szCs w:val="24"/>
        </w:rPr>
        <w:t>Comparing Oracle billed/paid charges against UCPath paycheck deductions to confirm all periods have been paid and that no periods were deducted via paycheck and billed in Oracle. </w:t>
      </w:r>
    </w:p>
    <w:p w14:paraId="30569FF2" w14:textId="77777777" w:rsidR="000768E2" w:rsidRPr="00BF5F5B" w:rsidRDefault="002B000B" w:rsidP="00850710">
      <w:pPr>
        <w:pStyle w:val="ListParagraph"/>
        <w:numPr>
          <w:ilvl w:val="0"/>
          <w:numId w:val="25"/>
        </w:numPr>
        <w:spacing w:before="120" w:after="120"/>
        <w:rPr>
          <w:rFonts w:ascii="Book Antiqua" w:hAnsi="Book Antiqua"/>
          <w:bCs/>
          <w:sz w:val="24"/>
          <w:szCs w:val="24"/>
        </w:rPr>
      </w:pPr>
      <w:r w:rsidRPr="00BF5F5B">
        <w:rPr>
          <w:rFonts w:ascii="Book Antiqua" w:hAnsi="Book Antiqua"/>
          <w:bCs/>
          <w:sz w:val="24"/>
          <w:szCs w:val="24"/>
        </w:rPr>
        <w:t>Identify the period(s) that the UC contribution towards medical, dental, and vision needs to be collected. </w:t>
      </w:r>
    </w:p>
    <w:p w14:paraId="31CC9ADB" w14:textId="309DC9E2" w:rsidR="002B000B" w:rsidRPr="00BF5F5B" w:rsidRDefault="002B000B" w:rsidP="000768E2">
      <w:pPr>
        <w:spacing w:before="120" w:after="120"/>
        <w:rPr>
          <w:rFonts w:ascii="Book Antiqua" w:hAnsi="Book Antiqua"/>
          <w:bCs/>
          <w:sz w:val="24"/>
          <w:szCs w:val="24"/>
        </w:rPr>
      </w:pPr>
      <w:r w:rsidRPr="00BF5F5B">
        <w:rPr>
          <w:rFonts w:ascii="Book Antiqua" w:hAnsi="Book Antiqua"/>
          <w:bCs/>
          <w:sz w:val="24"/>
          <w:szCs w:val="24"/>
        </w:rPr>
        <w:t>If there is a balance or refund due, the deductions or refunds are submitted via the One-Time Deduction Worksheet and transacted on the employee's upcoming paycheck. </w:t>
      </w:r>
    </w:p>
    <w:p w14:paraId="115D8FC4" w14:textId="77777777" w:rsidR="002B000B" w:rsidRPr="00BF5F5B" w:rsidRDefault="002B000B" w:rsidP="00850710">
      <w:pPr>
        <w:pStyle w:val="ListParagraph"/>
        <w:numPr>
          <w:ilvl w:val="0"/>
          <w:numId w:val="26"/>
        </w:numPr>
        <w:spacing w:before="120" w:after="120"/>
        <w:rPr>
          <w:rFonts w:ascii="Book Antiqua" w:hAnsi="Book Antiqua"/>
          <w:bCs/>
          <w:sz w:val="24"/>
          <w:szCs w:val="24"/>
        </w:rPr>
      </w:pPr>
      <w:r w:rsidRPr="00BF5F5B">
        <w:rPr>
          <w:rFonts w:ascii="Book Antiqua" w:hAnsi="Book Antiqua"/>
          <w:bCs/>
          <w:sz w:val="24"/>
          <w:szCs w:val="24"/>
        </w:rPr>
        <w:lastRenderedPageBreak/>
        <w:t xml:space="preserve">Identify employees that have returned from leave by accessing the ‘Current Unpaid Leave RFL Master </w:t>
      </w:r>
      <w:proofErr w:type="gramStart"/>
      <w:r w:rsidRPr="00BF5F5B">
        <w:rPr>
          <w:rFonts w:ascii="Book Antiqua" w:hAnsi="Book Antiqua"/>
          <w:bCs/>
          <w:sz w:val="24"/>
          <w:szCs w:val="24"/>
        </w:rPr>
        <w:t>File(</w:t>
      </w:r>
      <w:proofErr w:type="gramEnd"/>
      <w:r w:rsidRPr="00BF5F5B">
        <w:rPr>
          <w:rFonts w:ascii="Book Antiqua" w:hAnsi="Book Antiqua"/>
          <w:bCs/>
          <w:sz w:val="24"/>
          <w:szCs w:val="24"/>
        </w:rPr>
        <w:t>23)’. </w:t>
      </w:r>
    </w:p>
    <w:p w14:paraId="4D60FB43" w14:textId="6BBE69E7" w:rsidR="002B000B" w:rsidRPr="002B000B" w:rsidRDefault="002B000B" w:rsidP="002B000B">
      <w:pPr>
        <w:pStyle w:val="ListParagraph"/>
        <w:spacing w:before="120" w:after="120"/>
        <w:rPr>
          <w:rFonts w:ascii="Book Antiqua" w:hAnsi="Book Antiqua"/>
          <w:bCs/>
          <w:sz w:val="20"/>
          <w:szCs w:val="20"/>
        </w:rPr>
      </w:pPr>
      <w:r w:rsidRPr="002B000B">
        <w:rPr>
          <w:rFonts w:ascii="Book Antiqua" w:hAnsi="Book Antiqua"/>
          <w:bCs/>
          <w:noProof/>
          <w:sz w:val="20"/>
          <w:szCs w:val="20"/>
        </w:rPr>
        <w:drawing>
          <wp:inline distT="0" distB="0" distL="0" distR="0" wp14:anchorId="7AC336D6" wp14:editId="0EBC6013">
            <wp:extent cx="2914650" cy="1638300"/>
            <wp:effectExtent l="0" t="0" r="0" b="0"/>
            <wp:docPr id="8988724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1638300"/>
                    </a:xfrm>
                    <a:prstGeom prst="rect">
                      <a:avLst/>
                    </a:prstGeom>
                    <a:noFill/>
                    <a:ln>
                      <a:noFill/>
                    </a:ln>
                  </pic:spPr>
                </pic:pic>
              </a:graphicData>
            </a:graphic>
          </wp:inline>
        </w:drawing>
      </w:r>
      <w:r w:rsidRPr="002B000B">
        <w:rPr>
          <w:rFonts w:ascii="Book Antiqua" w:hAnsi="Book Antiqua"/>
          <w:bCs/>
          <w:sz w:val="20"/>
          <w:szCs w:val="20"/>
        </w:rPr>
        <w:t> </w:t>
      </w:r>
    </w:p>
    <w:p w14:paraId="1C9427DD" w14:textId="77777777" w:rsidR="002B000B" w:rsidRPr="00BF5F5B" w:rsidRDefault="002B000B" w:rsidP="00850710">
      <w:pPr>
        <w:pStyle w:val="ListParagraph"/>
        <w:numPr>
          <w:ilvl w:val="0"/>
          <w:numId w:val="27"/>
        </w:numPr>
        <w:spacing w:before="120" w:after="120"/>
        <w:rPr>
          <w:rFonts w:ascii="Book Antiqua" w:hAnsi="Book Antiqua"/>
          <w:bCs/>
          <w:sz w:val="24"/>
          <w:szCs w:val="24"/>
        </w:rPr>
      </w:pPr>
      <w:r w:rsidRPr="00BF5F5B">
        <w:rPr>
          <w:rFonts w:ascii="Book Antiqua" w:hAnsi="Book Antiqua"/>
          <w:bCs/>
          <w:sz w:val="24"/>
          <w:szCs w:val="24"/>
        </w:rPr>
        <w:t>Review Payroll Deductions by running the FIN 001 Query. </w:t>
      </w:r>
    </w:p>
    <w:p w14:paraId="7AC9F9B0" w14:textId="77777777" w:rsidR="002B000B" w:rsidRPr="00BF5F5B" w:rsidRDefault="002B000B" w:rsidP="00850710">
      <w:pPr>
        <w:pStyle w:val="ListParagraph"/>
        <w:numPr>
          <w:ilvl w:val="0"/>
          <w:numId w:val="28"/>
        </w:numPr>
        <w:spacing w:before="120" w:after="120"/>
        <w:rPr>
          <w:rFonts w:ascii="Book Antiqua" w:hAnsi="Book Antiqua"/>
          <w:bCs/>
          <w:sz w:val="24"/>
          <w:szCs w:val="24"/>
        </w:rPr>
      </w:pPr>
      <w:r w:rsidRPr="00BF5F5B">
        <w:rPr>
          <w:rFonts w:ascii="Book Antiqua" w:hAnsi="Book Antiqua"/>
          <w:bCs/>
          <w:sz w:val="24"/>
          <w:szCs w:val="24"/>
        </w:rPr>
        <w:t>In PeopleSoft, navigate to Main Menu &gt; Reporting Tools &gt; Query &gt; Query Viewer </w:t>
      </w:r>
    </w:p>
    <w:p w14:paraId="317CBBD1" w14:textId="122A7436" w:rsidR="002B000B" w:rsidRPr="00BF5F5B" w:rsidRDefault="002B000B" w:rsidP="00850710">
      <w:pPr>
        <w:pStyle w:val="ListParagraph"/>
        <w:numPr>
          <w:ilvl w:val="0"/>
          <w:numId w:val="28"/>
        </w:numPr>
        <w:spacing w:before="120" w:after="120"/>
        <w:rPr>
          <w:rFonts w:ascii="Book Antiqua" w:hAnsi="Book Antiqua"/>
          <w:bCs/>
          <w:sz w:val="24"/>
          <w:szCs w:val="24"/>
        </w:rPr>
      </w:pPr>
      <w:r w:rsidRPr="00BF5F5B">
        <w:rPr>
          <w:rFonts w:ascii="Book Antiqua" w:hAnsi="Book Antiqua"/>
          <w:bCs/>
          <w:sz w:val="24"/>
          <w:szCs w:val="24"/>
        </w:rPr>
        <w:t>In the search field, enter UC_FIN001. Save to favorites.</w:t>
      </w:r>
    </w:p>
    <w:p w14:paraId="193E038A" w14:textId="0ED45E4A" w:rsidR="002B000B" w:rsidRPr="00BF5F5B" w:rsidRDefault="002B000B" w:rsidP="002B000B">
      <w:pPr>
        <w:pStyle w:val="ListParagraph"/>
        <w:spacing w:before="120" w:after="120"/>
        <w:rPr>
          <w:rFonts w:ascii="Book Antiqua" w:hAnsi="Book Antiqua"/>
          <w:bCs/>
          <w:sz w:val="24"/>
          <w:szCs w:val="24"/>
        </w:rPr>
      </w:pPr>
      <w:r w:rsidRPr="00BF5F5B">
        <w:rPr>
          <w:rFonts w:ascii="Book Antiqua" w:hAnsi="Book Antiqua"/>
          <w:bCs/>
          <w:noProof/>
          <w:sz w:val="24"/>
          <w:szCs w:val="24"/>
        </w:rPr>
        <w:drawing>
          <wp:inline distT="0" distB="0" distL="0" distR="0" wp14:anchorId="2E1B9C17" wp14:editId="5F59B07C">
            <wp:extent cx="5943600" cy="1761490"/>
            <wp:effectExtent l="0" t="0" r="0" b="0"/>
            <wp:docPr id="781614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61490"/>
                    </a:xfrm>
                    <a:prstGeom prst="rect">
                      <a:avLst/>
                    </a:prstGeom>
                    <a:noFill/>
                    <a:ln>
                      <a:noFill/>
                    </a:ln>
                  </pic:spPr>
                </pic:pic>
              </a:graphicData>
            </a:graphic>
          </wp:inline>
        </w:drawing>
      </w:r>
      <w:r w:rsidRPr="00BF5F5B">
        <w:rPr>
          <w:rFonts w:ascii="Book Antiqua" w:hAnsi="Book Antiqua"/>
          <w:bCs/>
          <w:sz w:val="24"/>
          <w:szCs w:val="24"/>
        </w:rPr>
        <w:t> </w:t>
      </w:r>
    </w:p>
    <w:p w14:paraId="7B1A8AF6" w14:textId="1DCECEA6" w:rsidR="002B000B" w:rsidRPr="00BF5F5B" w:rsidRDefault="002B000B" w:rsidP="00850710">
      <w:pPr>
        <w:pStyle w:val="ListParagraph"/>
        <w:numPr>
          <w:ilvl w:val="0"/>
          <w:numId w:val="28"/>
        </w:numPr>
        <w:spacing w:before="120" w:after="120"/>
        <w:rPr>
          <w:rFonts w:ascii="Book Antiqua" w:hAnsi="Book Antiqua"/>
          <w:bCs/>
          <w:sz w:val="24"/>
          <w:szCs w:val="24"/>
        </w:rPr>
      </w:pPr>
      <w:r w:rsidRPr="00BF5F5B">
        <w:rPr>
          <w:rFonts w:ascii="Book Antiqua" w:hAnsi="Book Antiqua"/>
          <w:bCs/>
          <w:sz w:val="24"/>
          <w:szCs w:val="24"/>
        </w:rPr>
        <w:t>Click on the Excel link under the heading ‘Run to Excel’. </w:t>
      </w:r>
    </w:p>
    <w:p w14:paraId="7394096F" w14:textId="77777777" w:rsidR="004C6620" w:rsidRPr="00BF5F5B" w:rsidRDefault="002B000B" w:rsidP="00850710">
      <w:pPr>
        <w:pStyle w:val="ListParagraph"/>
        <w:numPr>
          <w:ilvl w:val="0"/>
          <w:numId w:val="28"/>
        </w:numPr>
        <w:spacing w:before="120" w:after="120"/>
        <w:rPr>
          <w:rFonts w:ascii="Book Antiqua" w:hAnsi="Book Antiqua"/>
          <w:bCs/>
          <w:sz w:val="24"/>
          <w:szCs w:val="24"/>
        </w:rPr>
      </w:pPr>
      <w:r w:rsidRPr="00BF5F5B">
        <w:rPr>
          <w:rFonts w:ascii="Book Antiqua" w:hAnsi="Book Antiqua"/>
          <w:bCs/>
          <w:sz w:val="24"/>
          <w:szCs w:val="24"/>
        </w:rPr>
        <w:t>Enter the EMPL ID in the applicable search field.</w:t>
      </w:r>
    </w:p>
    <w:p w14:paraId="74909757" w14:textId="77777777" w:rsidR="00FD567F" w:rsidRPr="00BF5F5B" w:rsidRDefault="002B000B" w:rsidP="00850710">
      <w:pPr>
        <w:pStyle w:val="ListParagraph"/>
        <w:numPr>
          <w:ilvl w:val="0"/>
          <w:numId w:val="28"/>
        </w:numPr>
        <w:spacing w:before="120" w:after="120"/>
        <w:rPr>
          <w:rFonts w:ascii="Book Antiqua" w:hAnsi="Book Antiqua"/>
          <w:bCs/>
          <w:sz w:val="24"/>
          <w:szCs w:val="24"/>
        </w:rPr>
      </w:pPr>
      <w:r w:rsidRPr="00BF5F5B">
        <w:rPr>
          <w:rFonts w:ascii="Book Antiqua" w:hAnsi="Book Antiqua"/>
          <w:bCs/>
          <w:sz w:val="24"/>
          <w:szCs w:val="24"/>
        </w:rPr>
        <w:t xml:space="preserve">Report will </w:t>
      </w:r>
      <w:proofErr w:type="gramStart"/>
      <w:r w:rsidRPr="00BF5F5B">
        <w:rPr>
          <w:rFonts w:ascii="Book Antiqua" w:hAnsi="Book Antiqua"/>
          <w:bCs/>
          <w:sz w:val="24"/>
          <w:szCs w:val="24"/>
        </w:rPr>
        <w:t>open</w:t>
      </w:r>
      <w:proofErr w:type="gramEnd"/>
      <w:r w:rsidRPr="00BF5F5B">
        <w:rPr>
          <w:rFonts w:ascii="Book Antiqua" w:hAnsi="Book Antiqua"/>
          <w:bCs/>
          <w:sz w:val="24"/>
          <w:szCs w:val="24"/>
        </w:rPr>
        <w:t xml:space="preserve"> in Excel.</w:t>
      </w:r>
    </w:p>
    <w:p w14:paraId="5A95622E" w14:textId="30743135" w:rsidR="00F65BEF" w:rsidRPr="00BF5F5B" w:rsidRDefault="00F65BEF" w:rsidP="00850710">
      <w:pPr>
        <w:pStyle w:val="ListParagraph"/>
        <w:numPr>
          <w:ilvl w:val="0"/>
          <w:numId w:val="28"/>
        </w:numPr>
        <w:spacing w:before="120" w:after="120"/>
        <w:rPr>
          <w:rFonts w:ascii="Book Antiqua" w:hAnsi="Book Antiqua"/>
          <w:bCs/>
          <w:sz w:val="24"/>
          <w:szCs w:val="24"/>
        </w:rPr>
      </w:pPr>
      <w:r w:rsidRPr="00BF5F5B">
        <w:rPr>
          <w:rFonts w:ascii="Book Antiqua" w:hAnsi="Book Antiqua"/>
          <w:bCs/>
          <w:sz w:val="24"/>
          <w:szCs w:val="24"/>
        </w:rPr>
        <w:t>Run ‘001_Format’ macro to format the report. This will remove unnecessary columns and highlight any anomalies that may need further research, such as arrears and refunds. It will also show the status of the paycheck. </w:t>
      </w:r>
    </w:p>
    <w:p w14:paraId="66571BD6" w14:textId="77777777" w:rsidR="00FD567F" w:rsidRDefault="00F65BEF" w:rsidP="003D00D6">
      <w:pPr>
        <w:pStyle w:val="ListParagraph"/>
        <w:spacing w:before="120" w:after="120"/>
        <w:rPr>
          <w:rFonts w:ascii="Book Antiqua" w:hAnsi="Book Antiqua"/>
          <w:bCs/>
          <w:sz w:val="20"/>
          <w:szCs w:val="20"/>
        </w:rPr>
      </w:pPr>
      <w:r w:rsidRPr="00F65BEF">
        <w:rPr>
          <w:rFonts w:ascii="Book Antiqua" w:hAnsi="Book Antiqua"/>
          <w:bCs/>
          <w:noProof/>
          <w:sz w:val="20"/>
          <w:szCs w:val="20"/>
        </w:rPr>
        <w:drawing>
          <wp:inline distT="0" distB="0" distL="0" distR="0" wp14:anchorId="157A985D" wp14:editId="120DD00F">
            <wp:extent cx="5295900" cy="552450"/>
            <wp:effectExtent l="0" t="0" r="0" b="0"/>
            <wp:docPr id="1388924264" name="Picture 5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A close-up of a computer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552450"/>
                    </a:xfrm>
                    <a:prstGeom prst="rect">
                      <a:avLst/>
                    </a:prstGeom>
                    <a:noFill/>
                    <a:ln>
                      <a:noFill/>
                    </a:ln>
                  </pic:spPr>
                </pic:pic>
              </a:graphicData>
            </a:graphic>
          </wp:inline>
        </w:drawing>
      </w:r>
      <w:r w:rsidRPr="00F65BEF">
        <w:rPr>
          <w:rFonts w:ascii="Book Antiqua" w:hAnsi="Book Antiqua"/>
          <w:bCs/>
          <w:sz w:val="20"/>
          <w:szCs w:val="20"/>
        </w:rPr>
        <w:t> </w:t>
      </w:r>
    </w:p>
    <w:p w14:paraId="67BE1887" w14:textId="45F6C033" w:rsidR="00F65BEF" w:rsidRPr="00BF5F5B" w:rsidRDefault="00F65BEF" w:rsidP="00850710">
      <w:pPr>
        <w:pStyle w:val="ListParagraph"/>
        <w:numPr>
          <w:ilvl w:val="0"/>
          <w:numId w:val="28"/>
        </w:numPr>
        <w:spacing w:before="120" w:after="120"/>
        <w:rPr>
          <w:rFonts w:ascii="Book Antiqua" w:hAnsi="Book Antiqua"/>
          <w:bCs/>
          <w:sz w:val="24"/>
          <w:szCs w:val="24"/>
        </w:rPr>
      </w:pPr>
      <w:r w:rsidRPr="00BF5F5B">
        <w:rPr>
          <w:rFonts w:ascii="Book Antiqua" w:hAnsi="Book Antiqua"/>
          <w:bCs/>
          <w:sz w:val="24"/>
          <w:szCs w:val="24"/>
        </w:rPr>
        <w:t xml:space="preserve">One example of an anomaly that would need to be further investigated would be a period that has payback amounts (arrears) and was also billed </w:t>
      </w:r>
      <w:r w:rsidRPr="00BF5F5B">
        <w:rPr>
          <w:rFonts w:ascii="Book Antiqua" w:hAnsi="Book Antiqua"/>
          <w:bCs/>
          <w:sz w:val="24"/>
          <w:szCs w:val="24"/>
        </w:rPr>
        <w:lastRenderedPageBreak/>
        <w:t>in Oracle.  If so, the Oracle charges should have a credit memo processed to clear the charges for the arrears deductions taken</w:t>
      </w:r>
      <w:r w:rsidR="000C149C" w:rsidRPr="00BF5F5B">
        <w:rPr>
          <w:rFonts w:ascii="Book Antiqua" w:hAnsi="Book Antiqua"/>
          <w:bCs/>
          <w:sz w:val="24"/>
          <w:szCs w:val="24"/>
        </w:rPr>
        <w:t>.</w:t>
      </w:r>
    </w:p>
    <w:p w14:paraId="02BFE90F" w14:textId="032D0509" w:rsidR="00F65BEF" w:rsidRPr="00F65BEF" w:rsidRDefault="00F65BEF" w:rsidP="003D00D6">
      <w:pPr>
        <w:pStyle w:val="ListParagraph"/>
        <w:spacing w:before="120" w:after="120"/>
        <w:rPr>
          <w:rFonts w:ascii="Book Antiqua" w:hAnsi="Book Antiqua"/>
          <w:bCs/>
          <w:sz w:val="20"/>
          <w:szCs w:val="20"/>
        </w:rPr>
      </w:pPr>
      <w:r w:rsidRPr="00F65BEF">
        <w:rPr>
          <w:rFonts w:ascii="Book Antiqua" w:hAnsi="Book Antiqua"/>
          <w:bCs/>
          <w:noProof/>
          <w:sz w:val="20"/>
          <w:szCs w:val="20"/>
        </w:rPr>
        <w:drawing>
          <wp:inline distT="0" distB="0" distL="0" distR="0" wp14:anchorId="1B33D80B" wp14:editId="209EB25B">
            <wp:extent cx="3829050" cy="857250"/>
            <wp:effectExtent l="0" t="0" r="0" b="0"/>
            <wp:docPr id="1403308526" name="Picture 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857250"/>
                    </a:xfrm>
                    <a:prstGeom prst="rect">
                      <a:avLst/>
                    </a:prstGeom>
                    <a:noFill/>
                    <a:ln>
                      <a:noFill/>
                    </a:ln>
                  </pic:spPr>
                </pic:pic>
              </a:graphicData>
            </a:graphic>
          </wp:inline>
        </w:drawing>
      </w:r>
      <w:r w:rsidRPr="00F65BEF">
        <w:rPr>
          <w:rFonts w:ascii="Book Antiqua" w:hAnsi="Book Antiqua"/>
          <w:bCs/>
          <w:sz w:val="20"/>
          <w:szCs w:val="20"/>
        </w:rPr>
        <w:t> </w:t>
      </w:r>
    </w:p>
    <w:p w14:paraId="56B8CB36" w14:textId="3AD6C3FA" w:rsidR="00F65BEF" w:rsidRPr="00BF5F5B" w:rsidRDefault="00F65BEF" w:rsidP="00850710">
      <w:pPr>
        <w:pStyle w:val="ListParagraph"/>
        <w:numPr>
          <w:ilvl w:val="0"/>
          <w:numId w:val="28"/>
        </w:numPr>
        <w:spacing w:before="120" w:after="120"/>
        <w:rPr>
          <w:rFonts w:ascii="Book Antiqua" w:hAnsi="Book Antiqua"/>
          <w:bCs/>
          <w:sz w:val="24"/>
          <w:szCs w:val="24"/>
        </w:rPr>
      </w:pPr>
      <w:r w:rsidRPr="00BF5F5B">
        <w:rPr>
          <w:rFonts w:ascii="Book Antiqua" w:hAnsi="Book Antiqua"/>
          <w:bCs/>
          <w:sz w:val="24"/>
          <w:szCs w:val="24"/>
        </w:rPr>
        <w:t>Review Paycheck Issue Date column to determine if there are any missed paychecks. These are periods that should have been billed or need to be collected using the One-Time Deduction Sheet.</w:t>
      </w:r>
    </w:p>
    <w:p w14:paraId="0A58AF43" w14:textId="40B60051" w:rsidR="00F65BEF" w:rsidRDefault="00F65BEF" w:rsidP="00C606D8">
      <w:pPr>
        <w:pStyle w:val="ListParagraph"/>
        <w:spacing w:before="120" w:after="120"/>
        <w:ind w:left="2160"/>
        <w:rPr>
          <w:rFonts w:ascii="Book Antiqua" w:hAnsi="Book Antiqua"/>
          <w:bCs/>
          <w:sz w:val="20"/>
          <w:szCs w:val="20"/>
        </w:rPr>
      </w:pPr>
      <w:r w:rsidRPr="00F65BEF">
        <w:rPr>
          <w:rFonts w:ascii="Book Antiqua" w:hAnsi="Book Antiqua"/>
          <w:bCs/>
          <w:noProof/>
          <w:sz w:val="20"/>
          <w:szCs w:val="20"/>
        </w:rPr>
        <w:drawing>
          <wp:inline distT="0" distB="0" distL="0" distR="0" wp14:anchorId="2EF3D093" wp14:editId="7492D9AF">
            <wp:extent cx="1181100" cy="2457450"/>
            <wp:effectExtent l="0" t="0" r="0" b="0"/>
            <wp:docPr id="714777751"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1100" cy="2457450"/>
                    </a:xfrm>
                    <a:prstGeom prst="rect">
                      <a:avLst/>
                    </a:prstGeom>
                    <a:noFill/>
                    <a:ln>
                      <a:noFill/>
                    </a:ln>
                  </pic:spPr>
                </pic:pic>
              </a:graphicData>
            </a:graphic>
          </wp:inline>
        </w:drawing>
      </w:r>
      <w:r w:rsidRPr="00F65BEF">
        <w:rPr>
          <w:rFonts w:ascii="Book Antiqua" w:hAnsi="Book Antiqua"/>
          <w:bCs/>
          <w:sz w:val="20"/>
          <w:szCs w:val="20"/>
        </w:rPr>
        <w:t> </w:t>
      </w:r>
    </w:p>
    <w:p w14:paraId="5943B183" w14:textId="77777777" w:rsidR="00850710" w:rsidRDefault="00850710" w:rsidP="00C606D8">
      <w:pPr>
        <w:pStyle w:val="ListParagraph"/>
        <w:spacing w:before="120" w:after="120"/>
        <w:ind w:left="2160"/>
        <w:rPr>
          <w:rFonts w:ascii="Book Antiqua" w:hAnsi="Book Antiqua"/>
          <w:bCs/>
          <w:sz w:val="20"/>
          <w:szCs w:val="20"/>
        </w:rPr>
      </w:pPr>
    </w:p>
    <w:p w14:paraId="687784B0" w14:textId="77777777" w:rsidR="00850710" w:rsidRDefault="00850710" w:rsidP="00C606D8">
      <w:pPr>
        <w:pStyle w:val="ListParagraph"/>
        <w:spacing w:before="120" w:after="120"/>
        <w:ind w:left="2160"/>
        <w:rPr>
          <w:rFonts w:ascii="Book Antiqua" w:hAnsi="Book Antiqua"/>
          <w:bCs/>
          <w:sz w:val="20"/>
          <w:szCs w:val="20"/>
        </w:rPr>
      </w:pPr>
    </w:p>
    <w:p w14:paraId="07484C40" w14:textId="77777777" w:rsidR="00F65BEF" w:rsidRPr="00BF5F5B" w:rsidRDefault="00F65BEF" w:rsidP="00850710">
      <w:pPr>
        <w:pStyle w:val="ListParagraph"/>
        <w:numPr>
          <w:ilvl w:val="0"/>
          <w:numId w:val="29"/>
        </w:numPr>
        <w:spacing w:before="120" w:after="120"/>
        <w:rPr>
          <w:rFonts w:ascii="Book Antiqua" w:hAnsi="Book Antiqua"/>
          <w:bCs/>
          <w:sz w:val="24"/>
          <w:szCs w:val="24"/>
        </w:rPr>
      </w:pPr>
      <w:r w:rsidRPr="00BF5F5B">
        <w:rPr>
          <w:rFonts w:ascii="Book Antiqua" w:hAnsi="Book Antiqua"/>
          <w:bCs/>
          <w:sz w:val="24"/>
          <w:szCs w:val="24"/>
        </w:rPr>
        <w:t>Insert a Pivot Table to analyze the periods missed; use the criteria and group selection below. </w:t>
      </w:r>
    </w:p>
    <w:p w14:paraId="6499F6E4" w14:textId="77777777" w:rsidR="000768E2" w:rsidRDefault="000768E2" w:rsidP="00CF29DC">
      <w:pPr>
        <w:pStyle w:val="ListParagraph"/>
        <w:spacing w:before="120" w:after="120"/>
        <w:ind w:left="0"/>
        <w:rPr>
          <w:rFonts w:ascii="Book Antiqua" w:hAnsi="Book Antiqua"/>
          <w:bCs/>
          <w:sz w:val="20"/>
          <w:szCs w:val="20"/>
        </w:rPr>
      </w:pPr>
    </w:p>
    <w:p w14:paraId="33877677" w14:textId="77777777" w:rsidR="00850710" w:rsidRPr="005F36BD" w:rsidRDefault="00850710" w:rsidP="00850710">
      <w:pPr>
        <w:spacing w:after="160" w:line="252" w:lineRule="auto"/>
        <w:ind w:left="360"/>
        <w:jc w:val="center"/>
        <w:rPr>
          <w:noProof/>
          <w:sz w:val="22"/>
        </w:rPr>
      </w:pPr>
      <w:r w:rsidRPr="005F36BD">
        <w:rPr>
          <w:noProof/>
          <w:sz w:val="22"/>
        </w:rPr>
        <w:lastRenderedPageBreak/>
        <w:drawing>
          <wp:inline distT="0" distB="0" distL="0" distR="0" wp14:anchorId="67CF9558" wp14:editId="21A12DCF">
            <wp:extent cx="2476715" cy="3017782"/>
            <wp:effectExtent l="0" t="0" r="0" b="0"/>
            <wp:docPr id="279013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13268" name="Picture 1" descr="A screenshot of a computer&#10;&#10;Description automatically generated"/>
                    <pic:cNvPicPr/>
                  </pic:nvPicPr>
                  <pic:blipFill>
                    <a:blip r:embed="rId22"/>
                    <a:stretch>
                      <a:fillRect/>
                    </a:stretch>
                  </pic:blipFill>
                  <pic:spPr>
                    <a:xfrm>
                      <a:off x="0" y="0"/>
                      <a:ext cx="2476715" cy="3017782"/>
                    </a:xfrm>
                    <a:prstGeom prst="rect">
                      <a:avLst/>
                    </a:prstGeom>
                  </pic:spPr>
                </pic:pic>
              </a:graphicData>
            </a:graphic>
          </wp:inline>
        </w:drawing>
      </w:r>
      <w:r w:rsidRPr="005F36BD">
        <w:rPr>
          <w:noProof/>
          <w:sz w:val="22"/>
        </w:rPr>
        <w:t xml:space="preserve">   </w:t>
      </w:r>
      <w:r w:rsidRPr="005F36BD">
        <w:rPr>
          <w:noProof/>
          <w:sz w:val="22"/>
        </w:rPr>
        <w:drawing>
          <wp:inline distT="0" distB="0" distL="0" distR="0" wp14:anchorId="3F6713B3" wp14:editId="706B8806">
            <wp:extent cx="3543300" cy="1603570"/>
            <wp:effectExtent l="0" t="0" r="0" b="0"/>
            <wp:docPr id="781720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20511" name="Picture 1" descr="A screenshot of a computer&#10;&#10;Description automatically generated"/>
                    <pic:cNvPicPr/>
                  </pic:nvPicPr>
                  <pic:blipFill>
                    <a:blip r:embed="rId23"/>
                    <a:stretch>
                      <a:fillRect/>
                    </a:stretch>
                  </pic:blipFill>
                  <pic:spPr>
                    <a:xfrm>
                      <a:off x="0" y="0"/>
                      <a:ext cx="3560316" cy="1611271"/>
                    </a:xfrm>
                    <a:prstGeom prst="rect">
                      <a:avLst/>
                    </a:prstGeom>
                  </pic:spPr>
                </pic:pic>
              </a:graphicData>
            </a:graphic>
          </wp:inline>
        </w:drawing>
      </w:r>
    </w:p>
    <w:p w14:paraId="6ED894DC" w14:textId="77777777" w:rsidR="00850710" w:rsidRPr="005F36BD" w:rsidRDefault="00850710" w:rsidP="00850710">
      <w:pPr>
        <w:ind w:left="360" w:firstLine="360"/>
        <w:jc w:val="center"/>
        <w:rPr>
          <w:sz w:val="22"/>
        </w:rPr>
      </w:pPr>
    </w:p>
    <w:p w14:paraId="05D3AFC4" w14:textId="77777777" w:rsidR="00850710" w:rsidRPr="00BF5F5B" w:rsidRDefault="00850710" w:rsidP="00850710">
      <w:pPr>
        <w:pStyle w:val="ListParagraph"/>
        <w:numPr>
          <w:ilvl w:val="1"/>
          <w:numId w:val="30"/>
        </w:numPr>
        <w:autoSpaceDE/>
        <w:autoSpaceDN/>
        <w:adjustRightInd/>
        <w:spacing w:after="200" w:line="276" w:lineRule="auto"/>
        <w:contextualSpacing/>
        <w:rPr>
          <w:rFonts w:ascii="Book Antiqua" w:hAnsi="Book Antiqua"/>
          <w:sz w:val="24"/>
          <w:szCs w:val="24"/>
        </w:rPr>
      </w:pPr>
      <w:r w:rsidRPr="00BF5F5B">
        <w:rPr>
          <w:rFonts w:ascii="Book Antiqua" w:hAnsi="Book Antiqua"/>
          <w:sz w:val="24"/>
          <w:szCs w:val="24"/>
        </w:rPr>
        <w:t>Copy and Paste (Values) onto new spreadsheet to be able to edit the data. Change the tab name to ‘Summary’.</w:t>
      </w:r>
    </w:p>
    <w:p w14:paraId="250A9ECA" w14:textId="77777777" w:rsidR="00850710" w:rsidRPr="00BF5F5B" w:rsidRDefault="00850710" w:rsidP="00850710">
      <w:pPr>
        <w:pStyle w:val="ListParagraph"/>
        <w:numPr>
          <w:ilvl w:val="1"/>
          <w:numId w:val="30"/>
        </w:numPr>
        <w:autoSpaceDE/>
        <w:autoSpaceDN/>
        <w:adjustRightInd/>
        <w:spacing w:after="200" w:line="276" w:lineRule="auto"/>
        <w:contextualSpacing/>
        <w:rPr>
          <w:rFonts w:ascii="Book Antiqua" w:hAnsi="Book Antiqua"/>
          <w:sz w:val="24"/>
          <w:szCs w:val="24"/>
        </w:rPr>
      </w:pPr>
      <w:r w:rsidRPr="00BF5F5B">
        <w:rPr>
          <w:rFonts w:ascii="Book Antiqua" w:hAnsi="Book Antiqua"/>
          <w:sz w:val="24"/>
          <w:szCs w:val="24"/>
        </w:rPr>
        <w:t>Inset columns as placeholders for the missed paycheck dates, add in the date and highlight. The employee in this example missed deductions for ½ May, June, July &amp; ½ August coverage.</w:t>
      </w:r>
    </w:p>
    <w:p w14:paraId="237A61C8" w14:textId="77777777" w:rsidR="00850710" w:rsidRPr="00850710" w:rsidRDefault="00850710" w:rsidP="00850710">
      <w:pPr>
        <w:jc w:val="center"/>
        <w:rPr>
          <w:rFonts w:ascii="Book Antiqua" w:hAnsi="Book Antiqua"/>
          <w:sz w:val="20"/>
          <w:szCs w:val="20"/>
        </w:rPr>
      </w:pPr>
      <w:r w:rsidRPr="00850710">
        <w:rPr>
          <w:rFonts w:ascii="Book Antiqua" w:hAnsi="Book Antiqua"/>
          <w:noProof/>
          <w:sz w:val="20"/>
          <w:szCs w:val="20"/>
        </w:rPr>
        <w:drawing>
          <wp:inline distT="0" distB="0" distL="0" distR="0" wp14:anchorId="684E51C0" wp14:editId="1FA33175">
            <wp:extent cx="4229467" cy="602032"/>
            <wp:effectExtent l="0" t="0" r="0" b="7620"/>
            <wp:docPr id="579777131" name="Picture 1" descr="A calendar page with date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77131" name="Picture 1" descr="A calendar page with date and time&#10;&#10;Description automatically generated"/>
                    <pic:cNvPicPr/>
                  </pic:nvPicPr>
                  <pic:blipFill>
                    <a:blip r:embed="rId24"/>
                    <a:stretch>
                      <a:fillRect/>
                    </a:stretch>
                  </pic:blipFill>
                  <pic:spPr>
                    <a:xfrm>
                      <a:off x="0" y="0"/>
                      <a:ext cx="4229467" cy="602032"/>
                    </a:xfrm>
                    <a:prstGeom prst="rect">
                      <a:avLst/>
                    </a:prstGeom>
                  </pic:spPr>
                </pic:pic>
              </a:graphicData>
            </a:graphic>
          </wp:inline>
        </w:drawing>
      </w:r>
    </w:p>
    <w:p w14:paraId="29060A8D" w14:textId="77777777" w:rsidR="00850710" w:rsidRPr="00BF5F5B" w:rsidRDefault="00850710" w:rsidP="00850710">
      <w:pPr>
        <w:pStyle w:val="ListParagraph"/>
        <w:numPr>
          <w:ilvl w:val="1"/>
          <w:numId w:val="30"/>
        </w:numPr>
        <w:autoSpaceDE/>
        <w:autoSpaceDN/>
        <w:adjustRightInd/>
        <w:spacing w:after="200" w:line="276" w:lineRule="auto"/>
        <w:contextualSpacing/>
        <w:rPr>
          <w:rFonts w:ascii="Book Antiqua" w:hAnsi="Book Antiqua"/>
          <w:sz w:val="24"/>
          <w:szCs w:val="24"/>
        </w:rPr>
      </w:pPr>
      <w:r w:rsidRPr="00BF5F5B">
        <w:rPr>
          <w:rFonts w:ascii="Book Antiqua" w:hAnsi="Book Antiqua"/>
          <w:sz w:val="24"/>
          <w:szCs w:val="24"/>
        </w:rPr>
        <w:t xml:space="preserve">Fill in the missed deduction amounts for each plan and change cell style to highlight the difference between employee portion and UC contributions. </w:t>
      </w:r>
    </w:p>
    <w:p w14:paraId="2A32EAB0" w14:textId="77777777" w:rsidR="000768E2" w:rsidRDefault="000768E2" w:rsidP="00CF29DC">
      <w:pPr>
        <w:pStyle w:val="ListParagraph"/>
        <w:spacing w:before="120" w:after="120"/>
        <w:ind w:left="0"/>
        <w:rPr>
          <w:rFonts w:ascii="Book Antiqua" w:hAnsi="Book Antiqua"/>
          <w:bCs/>
          <w:sz w:val="20"/>
          <w:szCs w:val="20"/>
        </w:rPr>
      </w:pPr>
    </w:p>
    <w:p w14:paraId="54BB8E0D" w14:textId="77777777" w:rsidR="00FD567F" w:rsidRDefault="00FD567F" w:rsidP="00CF29DC">
      <w:pPr>
        <w:pStyle w:val="ListParagraph"/>
        <w:spacing w:before="120" w:after="120"/>
        <w:ind w:left="0"/>
        <w:rPr>
          <w:rFonts w:ascii="Book Antiqua" w:hAnsi="Book Antiqua"/>
          <w:bCs/>
          <w:sz w:val="20"/>
          <w:szCs w:val="20"/>
        </w:rPr>
      </w:pPr>
    </w:p>
    <w:p w14:paraId="1621BA9D" w14:textId="77777777" w:rsidR="00FD567F" w:rsidRDefault="00FD567F" w:rsidP="00CF29DC">
      <w:pPr>
        <w:pStyle w:val="ListParagraph"/>
        <w:spacing w:before="120" w:after="120"/>
        <w:ind w:left="0"/>
        <w:rPr>
          <w:rFonts w:ascii="Book Antiqua" w:hAnsi="Book Antiqua"/>
          <w:bCs/>
          <w:sz w:val="20"/>
          <w:szCs w:val="20"/>
        </w:rPr>
      </w:pPr>
    </w:p>
    <w:p w14:paraId="645F3303" w14:textId="78F9F99F" w:rsidR="00FD567F" w:rsidRDefault="00850710" w:rsidP="00CF29DC">
      <w:pPr>
        <w:pStyle w:val="ListParagraph"/>
        <w:spacing w:before="120" w:after="120"/>
        <w:ind w:left="0"/>
        <w:rPr>
          <w:rFonts w:ascii="Book Antiqua" w:hAnsi="Book Antiqua"/>
          <w:bCs/>
          <w:sz w:val="20"/>
          <w:szCs w:val="20"/>
        </w:rPr>
      </w:pPr>
      <w:r w:rsidRPr="005F36BD">
        <w:rPr>
          <w:noProof/>
          <w:sz w:val="22"/>
        </w:rPr>
        <w:drawing>
          <wp:inline distT="0" distB="0" distL="0" distR="0" wp14:anchorId="28EA4D03" wp14:editId="00B365FF">
            <wp:extent cx="5943600" cy="2921169"/>
            <wp:effectExtent l="0" t="0" r="0" b="0"/>
            <wp:docPr id="206680829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08290" name="Picture 1" descr="A screenshot of a spreadsheet&#10;&#10;Description automatically generated"/>
                    <pic:cNvPicPr/>
                  </pic:nvPicPr>
                  <pic:blipFill>
                    <a:blip r:embed="rId25"/>
                    <a:stretch>
                      <a:fillRect/>
                    </a:stretch>
                  </pic:blipFill>
                  <pic:spPr>
                    <a:xfrm>
                      <a:off x="0" y="0"/>
                      <a:ext cx="5943600" cy="2921169"/>
                    </a:xfrm>
                    <a:prstGeom prst="rect">
                      <a:avLst/>
                    </a:prstGeom>
                  </pic:spPr>
                </pic:pic>
              </a:graphicData>
            </a:graphic>
          </wp:inline>
        </w:drawing>
      </w:r>
    </w:p>
    <w:p w14:paraId="0D4B7C48" w14:textId="77777777" w:rsidR="00FD567F" w:rsidRDefault="00FD567F" w:rsidP="00CF29DC">
      <w:pPr>
        <w:pStyle w:val="ListParagraph"/>
        <w:spacing w:before="120" w:after="120"/>
        <w:ind w:left="0"/>
        <w:rPr>
          <w:rFonts w:ascii="Book Antiqua" w:hAnsi="Book Antiqua"/>
          <w:bCs/>
          <w:sz w:val="20"/>
          <w:szCs w:val="20"/>
        </w:rPr>
      </w:pPr>
    </w:p>
    <w:p w14:paraId="6BF12770" w14:textId="77777777" w:rsidR="00850710" w:rsidRPr="00BF5F5B" w:rsidRDefault="00850710" w:rsidP="00850710">
      <w:pPr>
        <w:pStyle w:val="ListParagraph"/>
        <w:numPr>
          <w:ilvl w:val="0"/>
          <w:numId w:val="31"/>
        </w:numPr>
        <w:spacing w:before="120" w:after="120"/>
        <w:rPr>
          <w:rFonts w:ascii="Book Antiqua" w:hAnsi="Book Antiqua"/>
          <w:sz w:val="24"/>
          <w:szCs w:val="24"/>
        </w:rPr>
      </w:pPr>
      <w:r w:rsidRPr="00BF5F5B">
        <w:rPr>
          <w:rFonts w:ascii="Book Antiqua" w:hAnsi="Book Antiqua"/>
          <w:sz w:val="24"/>
          <w:szCs w:val="24"/>
        </w:rPr>
        <w:t>Manually review if employee was continuously enrolled in benefits or if any plan changes took place by reviewing the benefits summary page. PeopleSoft &gt; Main Menu &gt; Benefits &gt; Benefits Summary</w:t>
      </w:r>
    </w:p>
    <w:p w14:paraId="1D82F398" w14:textId="77777777" w:rsidR="00850710" w:rsidRPr="00850710" w:rsidRDefault="00850710" w:rsidP="00850710">
      <w:pPr>
        <w:pStyle w:val="ListParagraph"/>
        <w:spacing w:before="120" w:after="120"/>
        <w:ind w:left="0"/>
        <w:rPr>
          <w:rFonts w:ascii="Book Antiqua" w:hAnsi="Book Antiqua"/>
          <w:bCs/>
          <w:sz w:val="20"/>
          <w:szCs w:val="20"/>
        </w:rPr>
      </w:pPr>
      <w:r w:rsidRPr="00850710">
        <w:rPr>
          <w:rFonts w:ascii="Book Antiqua" w:hAnsi="Book Antiqua"/>
          <w:bCs/>
          <w:noProof/>
          <w:sz w:val="20"/>
          <w:szCs w:val="20"/>
        </w:rPr>
        <w:drawing>
          <wp:inline distT="0" distB="0" distL="0" distR="0" wp14:anchorId="354D5BCD" wp14:editId="73C79791">
            <wp:extent cx="4657254" cy="3116911"/>
            <wp:effectExtent l="0" t="0" r="0" b="7620"/>
            <wp:docPr id="162179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2082" name="Picture 1" descr="A screenshot of a computer&#10;&#10;Description automatically generated"/>
                    <pic:cNvPicPr/>
                  </pic:nvPicPr>
                  <pic:blipFill>
                    <a:blip r:embed="rId26"/>
                    <a:stretch>
                      <a:fillRect/>
                    </a:stretch>
                  </pic:blipFill>
                  <pic:spPr>
                    <a:xfrm>
                      <a:off x="0" y="0"/>
                      <a:ext cx="4676721" cy="3129939"/>
                    </a:xfrm>
                    <a:prstGeom prst="rect">
                      <a:avLst/>
                    </a:prstGeom>
                  </pic:spPr>
                </pic:pic>
              </a:graphicData>
            </a:graphic>
          </wp:inline>
        </w:drawing>
      </w:r>
    </w:p>
    <w:p w14:paraId="43C7C418" w14:textId="77777777" w:rsidR="00850710" w:rsidRPr="00850710" w:rsidRDefault="00850710" w:rsidP="00850710">
      <w:pPr>
        <w:pStyle w:val="ListParagraph"/>
        <w:spacing w:before="120" w:after="120"/>
        <w:ind w:left="0"/>
        <w:rPr>
          <w:rFonts w:ascii="Book Antiqua" w:hAnsi="Book Antiqua"/>
          <w:bCs/>
          <w:sz w:val="20"/>
          <w:szCs w:val="20"/>
        </w:rPr>
      </w:pPr>
    </w:p>
    <w:p w14:paraId="61BA9732" w14:textId="77777777" w:rsidR="00850710" w:rsidRPr="00BF5F5B" w:rsidRDefault="00850710" w:rsidP="00850710">
      <w:pPr>
        <w:pStyle w:val="ListParagraph"/>
        <w:numPr>
          <w:ilvl w:val="0"/>
          <w:numId w:val="31"/>
        </w:numPr>
        <w:spacing w:before="120" w:after="120"/>
        <w:rPr>
          <w:rFonts w:ascii="Book Antiqua" w:hAnsi="Book Antiqua"/>
          <w:bCs/>
          <w:sz w:val="24"/>
          <w:szCs w:val="24"/>
        </w:rPr>
      </w:pPr>
      <w:r w:rsidRPr="00BF5F5B">
        <w:rPr>
          <w:rFonts w:ascii="Book Antiqua" w:hAnsi="Book Antiqua"/>
          <w:bCs/>
          <w:sz w:val="24"/>
          <w:szCs w:val="24"/>
        </w:rPr>
        <w:t>Save the Reconciliation workbook in the Account Reconciliation folder.  Using the following format</w:t>
      </w:r>
    </w:p>
    <w:p w14:paraId="4E474822" w14:textId="77777777" w:rsidR="00850710" w:rsidRPr="00850710" w:rsidRDefault="00850710" w:rsidP="00850710">
      <w:pPr>
        <w:pStyle w:val="ListParagraph"/>
        <w:spacing w:before="120" w:after="120"/>
        <w:ind w:left="0"/>
        <w:rPr>
          <w:rFonts w:ascii="Book Antiqua" w:hAnsi="Book Antiqua"/>
          <w:bCs/>
          <w:sz w:val="20"/>
          <w:szCs w:val="20"/>
        </w:rPr>
      </w:pPr>
      <w:r w:rsidRPr="00850710">
        <w:rPr>
          <w:rFonts w:ascii="Book Antiqua" w:hAnsi="Book Antiqua"/>
          <w:bCs/>
          <w:noProof/>
          <w:sz w:val="20"/>
          <w:szCs w:val="20"/>
        </w:rPr>
        <w:lastRenderedPageBreak/>
        <w:drawing>
          <wp:inline distT="0" distB="0" distL="0" distR="0" wp14:anchorId="4B0E9C8C" wp14:editId="0A987EE7">
            <wp:extent cx="2895600" cy="381000"/>
            <wp:effectExtent l="0" t="0" r="0" b="0"/>
            <wp:docPr id="661379083" name="Picture 661379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381000"/>
                    </a:xfrm>
                    <a:prstGeom prst="rect">
                      <a:avLst/>
                    </a:prstGeom>
                    <a:noFill/>
                    <a:ln>
                      <a:noFill/>
                    </a:ln>
                  </pic:spPr>
                </pic:pic>
              </a:graphicData>
            </a:graphic>
          </wp:inline>
        </w:drawing>
      </w:r>
      <w:r w:rsidRPr="00850710">
        <w:rPr>
          <w:rFonts w:ascii="Book Antiqua" w:hAnsi="Book Antiqua"/>
          <w:bCs/>
          <w:sz w:val="20"/>
          <w:szCs w:val="20"/>
        </w:rPr>
        <w:t> </w:t>
      </w:r>
    </w:p>
    <w:p w14:paraId="1FA71A91" w14:textId="77777777" w:rsidR="00850710" w:rsidRPr="00850710" w:rsidRDefault="00850710" w:rsidP="00850710">
      <w:pPr>
        <w:pStyle w:val="ListParagraph"/>
        <w:spacing w:before="120" w:after="120"/>
        <w:rPr>
          <w:rFonts w:ascii="Book Antiqua" w:hAnsi="Book Antiqua"/>
          <w:bCs/>
          <w:sz w:val="20"/>
          <w:szCs w:val="20"/>
        </w:rPr>
      </w:pPr>
    </w:p>
    <w:p w14:paraId="72A15112" w14:textId="68B2FAD3" w:rsidR="00850710" w:rsidRPr="00BF5F5B" w:rsidRDefault="00850710" w:rsidP="00850710">
      <w:pPr>
        <w:pStyle w:val="ListParagraph"/>
        <w:spacing w:before="120" w:after="120"/>
        <w:ind w:left="0"/>
        <w:rPr>
          <w:rFonts w:ascii="Book Antiqua" w:hAnsi="Book Antiqua"/>
          <w:bCs/>
          <w:sz w:val="24"/>
          <w:szCs w:val="24"/>
        </w:rPr>
      </w:pPr>
      <w:r w:rsidRPr="00BF5F5B">
        <w:rPr>
          <w:rFonts w:ascii="Book Antiqua" w:hAnsi="Book Antiqua"/>
          <w:bCs/>
          <w:sz w:val="24"/>
          <w:szCs w:val="24"/>
        </w:rPr>
        <w:t xml:space="preserve"> In Oracle run a ‘Transaction Register’ to summarize the benefits account.</w:t>
      </w:r>
    </w:p>
    <w:p w14:paraId="6387C377" w14:textId="77777777" w:rsidR="00850710" w:rsidRPr="00BF5F5B" w:rsidRDefault="00850710" w:rsidP="00850710">
      <w:pPr>
        <w:pStyle w:val="ListParagraph"/>
        <w:numPr>
          <w:ilvl w:val="0"/>
          <w:numId w:val="32"/>
        </w:numPr>
        <w:spacing w:before="120" w:after="120"/>
        <w:rPr>
          <w:rFonts w:ascii="Book Antiqua" w:hAnsi="Book Antiqua"/>
          <w:bCs/>
          <w:sz w:val="24"/>
          <w:szCs w:val="24"/>
        </w:rPr>
      </w:pPr>
      <w:r w:rsidRPr="00BF5F5B">
        <w:rPr>
          <w:rFonts w:ascii="Book Antiqua" w:hAnsi="Book Antiqua"/>
          <w:bCs/>
          <w:sz w:val="24"/>
          <w:szCs w:val="24"/>
        </w:rPr>
        <w:t>Go to Oracle Home screen and click on ‘Tools’ then the ‘Reports and Analytics’ icon.  </w:t>
      </w:r>
    </w:p>
    <w:p w14:paraId="6A6291D5" w14:textId="77777777" w:rsidR="00850710" w:rsidRPr="00850710" w:rsidRDefault="00850710" w:rsidP="00850710">
      <w:pPr>
        <w:pStyle w:val="ListParagraph"/>
        <w:spacing w:before="120" w:after="120"/>
        <w:rPr>
          <w:rFonts w:ascii="Book Antiqua" w:hAnsi="Book Antiqua"/>
          <w:bCs/>
          <w:sz w:val="20"/>
          <w:szCs w:val="20"/>
        </w:rPr>
      </w:pPr>
      <w:r w:rsidRPr="00850710">
        <w:rPr>
          <w:rFonts w:ascii="Book Antiqua" w:hAnsi="Book Antiqua"/>
          <w:bCs/>
          <w:noProof/>
          <w:sz w:val="20"/>
          <w:szCs w:val="20"/>
        </w:rPr>
        <w:drawing>
          <wp:inline distT="0" distB="0" distL="0" distR="0" wp14:anchorId="2A991654" wp14:editId="4DFA53FB">
            <wp:extent cx="1085850" cy="1133475"/>
            <wp:effectExtent l="0" t="0" r="0" b="0"/>
            <wp:docPr id="1214230709" name="Picture 5" descr="A blue circle with white tool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circle with white tools in i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5850" cy="1133475"/>
                    </a:xfrm>
                    <a:prstGeom prst="rect">
                      <a:avLst/>
                    </a:prstGeom>
                    <a:noFill/>
                    <a:ln>
                      <a:noFill/>
                    </a:ln>
                  </pic:spPr>
                </pic:pic>
              </a:graphicData>
            </a:graphic>
          </wp:inline>
        </w:drawing>
      </w:r>
      <w:r w:rsidRPr="00850710">
        <w:rPr>
          <w:rFonts w:ascii="Book Antiqua" w:hAnsi="Book Antiqua"/>
          <w:bCs/>
          <w:noProof/>
          <w:sz w:val="20"/>
          <w:szCs w:val="20"/>
        </w:rPr>
        <w:drawing>
          <wp:inline distT="0" distB="0" distL="0" distR="0" wp14:anchorId="17749842" wp14:editId="6F01C7CF">
            <wp:extent cx="1371600" cy="866775"/>
            <wp:effectExtent l="0" t="0" r="0" b="0"/>
            <wp:docPr id="5238308" name="Picture 4" descr="A logo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ogo of a repo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0" cy="866775"/>
                    </a:xfrm>
                    <a:prstGeom prst="rect">
                      <a:avLst/>
                    </a:prstGeom>
                    <a:noFill/>
                    <a:ln>
                      <a:noFill/>
                    </a:ln>
                  </pic:spPr>
                </pic:pic>
              </a:graphicData>
            </a:graphic>
          </wp:inline>
        </w:drawing>
      </w:r>
      <w:r w:rsidRPr="00850710">
        <w:rPr>
          <w:rFonts w:ascii="Book Antiqua" w:hAnsi="Book Antiqua"/>
          <w:bCs/>
          <w:sz w:val="20"/>
          <w:szCs w:val="20"/>
        </w:rPr>
        <w:t> </w:t>
      </w:r>
    </w:p>
    <w:p w14:paraId="62817DE8" w14:textId="77777777" w:rsidR="00850710" w:rsidRPr="00BF5F5B" w:rsidRDefault="00850710" w:rsidP="00850710">
      <w:pPr>
        <w:pStyle w:val="ListParagraph"/>
        <w:numPr>
          <w:ilvl w:val="0"/>
          <w:numId w:val="33"/>
        </w:numPr>
        <w:spacing w:before="120" w:after="120"/>
        <w:rPr>
          <w:rFonts w:ascii="Book Antiqua" w:hAnsi="Book Antiqua"/>
          <w:bCs/>
          <w:sz w:val="24"/>
          <w:szCs w:val="24"/>
        </w:rPr>
      </w:pPr>
      <w:r w:rsidRPr="00BF5F5B">
        <w:rPr>
          <w:rFonts w:ascii="Book Antiqua" w:hAnsi="Book Antiqua"/>
          <w:bCs/>
          <w:sz w:val="24"/>
          <w:szCs w:val="24"/>
        </w:rPr>
        <w:t>The ‘Transaction Register Report’ is called the ‘page 1’ report. The path is: </w:t>
      </w:r>
    </w:p>
    <w:p w14:paraId="1CC80BD8" w14:textId="77777777" w:rsidR="00850710" w:rsidRPr="00BF5F5B" w:rsidRDefault="00850710" w:rsidP="00850710">
      <w:pPr>
        <w:pStyle w:val="ListParagraph"/>
        <w:spacing w:before="120" w:after="120"/>
        <w:ind w:left="0"/>
        <w:rPr>
          <w:rFonts w:ascii="Book Antiqua" w:hAnsi="Book Antiqua"/>
          <w:bCs/>
          <w:sz w:val="24"/>
          <w:szCs w:val="24"/>
        </w:rPr>
      </w:pPr>
      <w:r w:rsidRPr="00BF5F5B">
        <w:rPr>
          <w:rFonts w:ascii="Book Antiqua" w:hAnsi="Book Antiqua"/>
          <w:bCs/>
          <w:noProof/>
          <w:sz w:val="24"/>
          <w:szCs w:val="24"/>
        </w:rPr>
        <w:drawing>
          <wp:inline distT="0" distB="0" distL="0" distR="0" wp14:anchorId="325B3401" wp14:editId="6FE6E21A">
            <wp:extent cx="4791075" cy="457200"/>
            <wp:effectExtent l="0" t="0" r="0" b="0"/>
            <wp:docPr id="915264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457200"/>
                    </a:xfrm>
                    <a:prstGeom prst="rect">
                      <a:avLst/>
                    </a:prstGeom>
                    <a:noFill/>
                    <a:ln>
                      <a:noFill/>
                    </a:ln>
                  </pic:spPr>
                </pic:pic>
              </a:graphicData>
            </a:graphic>
          </wp:inline>
        </w:drawing>
      </w:r>
      <w:r w:rsidRPr="00BF5F5B">
        <w:rPr>
          <w:rFonts w:ascii="Book Antiqua" w:hAnsi="Book Antiqua"/>
          <w:bCs/>
          <w:sz w:val="24"/>
          <w:szCs w:val="24"/>
        </w:rPr>
        <w:t> </w:t>
      </w:r>
    </w:p>
    <w:p w14:paraId="417B19C9" w14:textId="77777777" w:rsidR="00850710" w:rsidRPr="00BF5F5B" w:rsidRDefault="00850710" w:rsidP="00850710">
      <w:pPr>
        <w:pStyle w:val="ListParagraph"/>
        <w:numPr>
          <w:ilvl w:val="0"/>
          <w:numId w:val="34"/>
        </w:numPr>
        <w:spacing w:before="120" w:after="120"/>
        <w:rPr>
          <w:rFonts w:ascii="Book Antiqua" w:hAnsi="Book Antiqua"/>
          <w:bCs/>
          <w:sz w:val="24"/>
          <w:szCs w:val="24"/>
        </w:rPr>
      </w:pPr>
      <w:r w:rsidRPr="00BF5F5B">
        <w:rPr>
          <w:rFonts w:ascii="Book Antiqua" w:hAnsi="Book Antiqua"/>
          <w:bCs/>
          <w:sz w:val="24"/>
          <w:szCs w:val="24"/>
        </w:rPr>
        <w:t>Click on the link for ‘page 1’, enter the ‘Bill-to Customer Account Number” and click on ‘Apply’. </w:t>
      </w:r>
    </w:p>
    <w:p w14:paraId="4AF58242" w14:textId="418AC124" w:rsidR="00850710" w:rsidRDefault="00850710" w:rsidP="00CF29DC">
      <w:pPr>
        <w:pStyle w:val="ListParagraph"/>
        <w:spacing w:before="120" w:after="120"/>
        <w:ind w:left="0"/>
        <w:rPr>
          <w:rFonts w:ascii="Book Antiqua" w:hAnsi="Book Antiqua"/>
          <w:bCs/>
          <w:sz w:val="20"/>
          <w:szCs w:val="20"/>
        </w:rPr>
      </w:pPr>
      <w:r w:rsidRPr="005F36BD">
        <w:rPr>
          <w:rStyle w:val="wacimagecontainer"/>
          <w:noProof/>
          <w:sz w:val="22"/>
        </w:rPr>
        <w:drawing>
          <wp:inline distT="0" distB="0" distL="0" distR="0" wp14:anchorId="03206AD5" wp14:editId="029FD823">
            <wp:extent cx="5943600" cy="522266"/>
            <wp:effectExtent l="0" t="0" r="0" b="0"/>
            <wp:docPr id="205654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22266"/>
                    </a:xfrm>
                    <a:prstGeom prst="rect">
                      <a:avLst/>
                    </a:prstGeom>
                    <a:noFill/>
                    <a:ln>
                      <a:noFill/>
                    </a:ln>
                  </pic:spPr>
                </pic:pic>
              </a:graphicData>
            </a:graphic>
          </wp:inline>
        </w:drawing>
      </w:r>
    </w:p>
    <w:p w14:paraId="59E80E47" w14:textId="77777777" w:rsidR="00850710" w:rsidRPr="00BF5F5B" w:rsidRDefault="00850710" w:rsidP="00850710">
      <w:pPr>
        <w:pStyle w:val="ListParagraph"/>
        <w:numPr>
          <w:ilvl w:val="0"/>
          <w:numId w:val="35"/>
        </w:numPr>
        <w:spacing w:before="120" w:after="120"/>
        <w:rPr>
          <w:rFonts w:ascii="Book Antiqua" w:hAnsi="Book Antiqua"/>
          <w:bCs/>
          <w:sz w:val="24"/>
          <w:szCs w:val="24"/>
        </w:rPr>
      </w:pPr>
      <w:r w:rsidRPr="00BF5F5B">
        <w:rPr>
          <w:rFonts w:ascii="Book Antiqua" w:hAnsi="Book Antiqua"/>
          <w:bCs/>
          <w:sz w:val="24"/>
          <w:szCs w:val="24"/>
        </w:rPr>
        <w:t xml:space="preserve">Once the report is displayed, scroll to the bottom and click on the following icon to expand the report to all rows.  </w:t>
      </w:r>
      <w:r w:rsidRPr="00BF5F5B">
        <w:rPr>
          <w:rFonts w:ascii="Book Antiqua" w:hAnsi="Book Antiqua"/>
          <w:bCs/>
          <w:noProof/>
          <w:sz w:val="24"/>
          <w:szCs w:val="24"/>
        </w:rPr>
        <w:drawing>
          <wp:inline distT="0" distB="0" distL="0" distR="0" wp14:anchorId="0507E051" wp14:editId="1A354956">
            <wp:extent cx="1181202" cy="320068"/>
            <wp:effectExtent l="0" t="0" r="0" b="3810"/>
            <wp:docPr id="84353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35120" name=""/>
                    <pic:cNvPicPr/>
                  </pic:nvPicPr>
                  <pic:blipFill>
                    <a:blip r:embed="rId32"/>
                    <a:stretch>
                      <a:fillRect/>
                    </a:stretch>
                  </pic:blipFill>
                  <pic:spPr>
                    <a:xfrm>
                      <a:off x="0" y="0"/>
                      <a:ext cx="1181202" cy="320068"/>
                    </a:xfrm>
                    <a:prstGeom prst="rect">
                      <a:avLst/>
                    </a:prstGeom>
                  </pic:spPr>
                </pic:pic>
              </a:graphicData>
            </a:graphic>
          </wp:inline>
        </w:drawing>
      </w:r>
      <w:r w:rsidRPr="00BF5F5B">
        <w:rPr>
          <w:rFonts w:ascii="Book Antiqua" w:hAnsi="Book Antiqua"/>
          <w:bCs/>
          <w:sz w:val="24"/>
          <w:szCs w:val="24"/>
        </w:rPr>
        <w:t> </w:t>
      </w:r>
    </w:p>
    <w:p w14:paraId="3678AE02" w14:textId="77777777" w:rsidR="00850710" w:rsidRPr="00BF5F5B" w:rsidRDefault="00850710" w:rsidP="00850710">
      <w:pPr>
        <w:pStyle w:val="ListParagraph"/>
        <w:numPr>
          <w:ilvl w:val="0"/>
          <w:numId w:val="36"/>
        </w:numPr>
        <w:spacing w:before="120" w:after="120"/>
        <w:rPr>
          <w:rFonts w:ascii="Book Antiqua" w:hAnsi="Book Antiqua"/>
          <w:bCs/>
          <w:sz w:val="24"/>
          <w:szCs w:val="24"/>
        </w:rPr>
      </w:pPr>
      <w:r w:rsidRPr="00BF5F5B">
        <w:rPr>
          <w:rFonts w:ascii="Book Antiqua" w:hAnsi="Book Antiqua"/>
          <w:bCs/>
          <w:sz w:val="24"/>
          <w:szCs w:val="24"/>
        </w:rPr>
        <w:t>Export to CSV file using the path below: </w:t>
      </w:r>
    </w:p>
    <w:p w14:paraId="4EB85200" w14:textId="77777777" w:rsidR="00850710" w:rsidRPr="00BF5F5B" w:rsidRDefault="00850710" w:rsidP="00850710">
      <w:pPr>
        <w:pStyle w:val="ListParagraph"/>
        <w:spacing w:before="120" w:after="120"/>
        <w:ind w:left="0"/>
        <w:rPr>
          <w:rFonts w:ascii="Book Antiqua" w:hAnsi="Book Antiqua"/>
          <w:bCs/>
          <w:sz w:val="24"/>
          <w:szCs w:val="24"/>
        </w:rPr>
      </w:pPr>
    </w:p>
    <w:p w14:paraId="102EAA96" w14:textId="77777777" w:rsidR="00850710" w:rsidRPr="00BF5F5B" w:rsidRDefault="00850710" w:rsidP="00850710">
      <w:pPr>
        <w:pStyle w:val="ListParagraph"/>
        <w:spacing w:before="120" w:after="120"/>
        <w:rPr>
          <w:rFonts w:ascii="Book Antiqua" w:hAnsi="Book Antiqua"/>
          <w:bCs/>
          <w:sz w:val="24"/>
          <w:szCs w:val="24"/>
        </w:rPr>
      </w:pPr>
      <w:r w:rsidRPr="00BF5F5B">
        <w:rPr>
          <w:rFonts w:ascii="Book Antiqua" w:hAnsi="Book Antiqua"/>
          <w:bCs/>
          <w:noProof/>
          <w:sz w:val="24"/>
          <w:szCs w:val="24"/>
        </w:rPr>
        <w:drawing>
          <wp:inline distT="0" distB="0" distL="0" distR="0" wp14:anchorId="094B2DC8" wp14:editId="2427F45A">
            <wp:extent cx="2952750" cy="1504950"/>
            <wp:effectExtent l="0" t="0" r="0" b="0"/>
            <wp:docPr id="1290216603" name="Picture 12902166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2750" cy="1504950"/>
                    </a:xfrm>
                    <a:prstGeom prst="rect">
                      <a:avLst/>
                    </a:prstGeom>
                    <a:noFill/>
                    <a:ln>
                      <a:noFill/>
                    </a:ln>
                  </pic:spPr>
                </pic:pic>
              </a:graphicData>
            </a:graphic>
          </wp:inline>
        </w:drawing>
      </w:r>
      <w:r w:rsidRPr="00BF5F5B">
        <w:rPr>
          <w:rFonts w:ascii="Book Antiqua" w:hAnsi="Book Antiqua"/>
          <w:bCs/>
          <w:sz w:val="24"/>
          <w:szCs w:val="24"/>
        </w:rPr>
        <w:t> </w:t>
      </w:r>
    </w:p>
    <w:p w14:paraId="6952F523" w14:textId="77777777" w:rsidR="00850710" w:rsidRPr="00BF5F5B" w:rsidRDefault="00850710" w:rsidP="00850710">
      <w:pPr>
        <w:pStyle w:val="ListParagraph"/>
        <w:spacing w:before="120" w:after="120"/>
        <w:rPr>
          <w:rFonts w:ascii="Book Antiqua" w:hAnsi="Book Antiqua"/>
          <w:bCs/>
          <w:sz w:val="24"/>
          <w:szCs w:val="24"/>
        </w:rPr>
      </w:pPr>
      <w:r w:rsidRPr="00BF5F5B">
        <w:rPr>
          <w:rFonts w:ascii="Book Antiqua" w:hAnsi="Book Antiqua"/>
          <w:bCs/>
          <w:sz w:val="24"/>
          <w:szCs w:val="24"/>
        </w:rPr>
        <w:t> </w:t>
      </w:r>
    </w:p>
    <w:p w14:paraId="2E9325D8" w14:textId="77777777" w:rsidR="00850710" w:rsidRPr="00BF5F5B" w:rsidRDefault="00850710" w:rsidP="00850710">
      <w:pPr>
        <w:pStyle w:val="ListParagraph"/>
        <w:numPr>
          <w:ilvl w:val="0"/>
          <w:numId w:val="37"/>
        </w:numPr>
        <w:spacing w:before="120" w:after="120"/>
        <w:rPr>
          <w:rFonts w:ascii="Book Antiqua" w:hAnsi="Book Antiqua"/>
          <w:bCs/>
          <w:sz w:val="24"/>
          <w:szCs w:val="24"/>
        </w:rPr>
      </w:pPr>
      <w:r w:rsidRPr="00BF5F5B">
        <w:rPr>
          <w:rFonts w:ascii="Book Antiqua" w:hAnsi="Book Antiqua"/>
          <w:bCs/>
          <w:sz w:val="24"/>
          <w:szCs w:val="24"/>
        </w:rPr>
        <w:t>Use ‘Transaction Register’ macro to format the report.  </w:t>
      </w:r>
    </w:p>
    <w:p w14:paraId="5E1F990C" w14:textId="77777777" w:rsidR="00850710" w:rsidRPr="00BF5F5B" w:rsidRDefault="00850710" w:rsidP="00850710">
      <w:pPr>
        <w:pStyle w:val="ListParagraph"/>
        <w:numPr>
          <w:ilvl w:val="0"/>
          <w:numId w:val="38"/>
        </w:numPr>
        <w:spacing w:before="120" w:after="120"/>
        <w:rPr>
          <w:rFonts w:ascii="Book Antiqua" w:hAnsi="Book Antiqua"/>
          <w:bCs/>
          <w:sz w:val="24"/>
          <w:szCs w:val="24"/>
        </w:rPr>
      </w:pPr>
      <w:r w:rsidRPr="00BF5F5B">
        <w:rPr>
          <w:rFonts w:ascii="Book Antiqua" w:hAnsi="Book Antiqua"/>
          <w:bCs/>
          <w:sz w:val="24"/>
          <w:szCs w:val="24"/>
        </w:rPr>
        <w:lastRenderedPageBreak/>
        <w:t xml:space="preserve">Copy and paste ‘Previous Transaction Number’ column into ‘Transaction Number’ column for credit memos only.  Sort Transaction Number </w:t>
      </w:r>
      <w:proofErr w:type="gramStart"/>
      <w:r w:rsidRPr="00BF5F5B">
        <w:rPr>
          <w:rFonts w:ascii="Book Antiqua" w:hAnsi="Book Antiqua"/>
          <w:bCs/>
          <w:sz w:val="24"/>
          <w:szCs w:val="24"/>
        </w:rPr>
        <w:t>column</w:t>
      </w:r>
      <w:proofErr w:type="gramEnd"/>
      <w:r w:rsidRPr="00BF5F5B">
        <w:rPr>
          <w:rFonts w:ascii="Book Antiqua" w:hAnsi="Book Antiqua"/>
          <w:bCs/>
          <w:sz w:val="24"/>
          <w:szCs w:val="24"/>
        </w:rPr>
        <w:t xml:space="preserve"> Smallest to largest. </w:t>
      </w:r>
    </w:p>
    <w:p w14:paraId="7D3F496E" w14:textId="77777777" w:rsidR="00850710" w:rsidRPr="00850710" w:rsidRDefault="00850710" w:rsidP="00850710">
      <w:pPr>
        <w:pStyle w:val="ListParagraph"/>
        <w:spacing w:before="120" w:after="120"/>
        <w:ind w:left="0"/>
        <w:rPr>
          <w:rFonts w:ascii="Book Antiqua" w:hAnsi="Book Antiqua"/>
          <w:bCs/>
          <w:sz w:val="20"/>
          <w:szCs w:val="20"/>
        </w:rPr>
      </w:pPr>
    </w:p>
    <w:p w14:paraId="7FF10CA0" w14:textId="77777777" w:rsidR="00850710" w:rsidRPr="00850710" w:rsidRDefault="00850710" w:rsidP="00850710">
      <w:pPr>
        <w:pStyle w:val="ListParagraph"/>
        <w:spacing w:before="120" w:after="120"/>
        <w:ind w:left="0"/>
        <w:rPr>
          <w:rFonts w:ascii="Book Antiqua" w:hAnsi="Book Antiqua"/>
          <w:bCs/>
          <w:sz w:val="20"/>
          <w:szCs w:val="20"/>
        </w:rPr>
      </w:pPr>
      <w:r w:rsidRPr="00850710">
        <w:rPr>
          <w:rFonts w:ascii="Book Antiqua" w:hAnsi="Book Antiqua"/>
          <w:bCs/>
          <w:noProof/>
          <w:sz w:val="20"/>
          <w:szCs w:val="20"/>
        </w:rPr>
        <w:drawing>
          <wp:inline distT="0" distB="0" distL="0" distR="0" wp14:anchorId="2BD5D7FE" wp14:editId="45CC0710">
            <wp:extent cx="2305050" cy="819150"/>
            <wp:effectExtent l="0" t="0" r="0" b="0"/>
            <wp:docPr id="679947280" name="Picture 6799472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5050" cy="819150"/>
                    </a:xfrm>
                    <a:prstGeom prst="rect">
                      <a:avLst/>
                    </a:prstGeom>
                    <a:noFill/>
                    <a:ln>
                      <a:noFill/>
                    </a:ln>
                  </pic:spPr>
                </pic:pic>
              </a:graphicData>
            </a:graphic>
          </wp:inline>
        </w:drawing>
      </w:r>
      <w:r w:rsidRPr="00850710">
        <w:rPr>
          <w:rFonts w:ascii="Book Antiqua" w:hAnsi="Book Antiqua"/>
          <w:bCs/>
          <w:sz w:val="20"/>
          <w:szCs w:val="20"/>
        </w:rPr>
        <w:t> </w:t>
      </w:r>
    </w:p>
    <w:p w14:paraId="5D7E4624" w14:textId="77777777" w:rsidR="00850710" w:rsidRPr="00850710" w:rsidRDefault="00850710" w:rsidP="00850710">
      <w:pPr>
        <w:pStyle w:val="ListParagraph"/>
        <w:spacing w:before="120" w:after="120"/>
        <w:ind w:left="0"/>
        <w:rPr>
          <w:rFonts w:ascii="Book Antiqua" w:hAnsi="Book Antiqua"/>
          <w:bCs/>
          <w:sz w:val="20"/>
          <w:szCs w:val="20"/>
        </w:rPr>
      </w:pPr>
      <w:r w:rsidRPr="00850710">
        <w:rPr>
          <w:rFonts w:ascii="Book Antiqua" w:hAnsi="Book Antiqua"/>
          <w:bCs/>
          <w:sz w:val="20"/>
          <w:szCs w:val="20"/>
        </w:rPr>
        <w:t> </w:t>
      </w:r>
    </w:p>
    <w:p w14:paraId="5055C232" w14:textId="77777777" w:rsidR="00850710" w:rsidRPr="00850710" w:rsidRDefault="00850710" w:rsidP="00850710">
      <w:pPr>
        <w:pStyle w:val="ListParagraph"/>
        <w:numPr>
          <w:ilvl w:val="0"/>
          <w:numId w:val="39"/>
        </w:numPr>
        <w:spacing w:before="120" w:after="120"/>
        <w:rPr>
          <w:rFonts w:ascii="Book Antiqua" w:hAnsi="Book Antiqua"/>
          <w:bCs/>
          <w:sz w:val="20"/>
          <w:szCs w:val="20"/>
        </w:rPr>
      </w:pPr>
      <w:r w:rsidRPr="00850710">
        <w:rPr>
          <w:rFonts w:ascii="Book Antiqua" w:hAnsi="Book Antiqua"/>
          <w:bCs/>
          <w:sz w:val="20"/>
          <w:szCs w:val="20"/>
        </w:rPr>
        <w:t>Subtotal the data using the following criteria: </w:t>
      </w:r>
    </w:p>
    <w:p w14:paraId="192F6355" w14:textId="77777777" w:rsidR="00C06F5C" w:rsidRPr="00C06F5C" w:rsidRDefault="00C06F5C" w:rsidP="00C06F5C">
      <w:pPr>
        <w:pStyle w:val="ListParagraph"/>
        <w:spacing w:before="120" w:after="120"/>
        <w:ind w:left="0"/>
        <w:rPr>
          <w:rFonts w:ascii="Book Antiqua" w:hAnsi="Book Antiqua"/>
          <w:bCs/>
          <w:sz w:val="20"/>
          <w:szCs w:val="20"/>
        </w:rPr>
      </w:pPr>
      <w:r w:rsidRPr="00C06F5C">
        <w:rPr>
          <w:rFonts w:ascii="Book Antiqua" w:hAnsi="Book Antiqua"/>
          <w:bCs/>
          <w:noProof/>
          <w:sz w:val="20"/>
          <w:szCs w:val="20"/>
        </w:rPr>
        <w:drawing>
          <wp:inline distT="0" distB="0" distL="0" distR="0" wp14:anchorId="5582F9E3" wp14:editId="1CB961D8">
            <wp:extent cx="2286000" cy="3906622"/>
            <wp:effectExtent l="0" t="0" r="0" b="0"/>
            <wp:docPr id="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00942" cy="3932158"/>
                    </a:xfrm>
                    <a:prstGeom prst="rect">
                      <a:avLst/>
                    </a:prstGeom>
                    <a:noFill/>
                    <a:ln>
                      <a:noFill/>
                    </a:ln>
                  </pic:spPr>
                </pic:pic>
              </a:graphicData>
            </a:graphic>
          </wp:inline>
        </w:drawing>
      </w:r>
    </w:p>
    <w:p w14:paraId="4A026C26" w14:textId="77777777" w:rsidR="00C06F5C" w:rsidRPr="00BF5F5B" w:rsidRDefault="00C06F5C" w:rsidP="00C06F5C">
      <w:pPr>
        <w:pStyle w:val="ListParagraph"/>
        <w:numPr>
          <w:ilvl w:val="0"/>
          <w:numId w:val="39"/>
        </w:numPr>
        <w:spacing w:before="120" w:after="120"/>
        <w:rPr>
          <w:rFonts w:ascii="Book Antiqua" w:hAnsi="Book Antiqua"/>
          <w:bCs/>
          <w:sz w:val="24"/>
          <w:szCs w:val="24"/>
        </w:rPr>
      </w:pPr>
      <w:r w:rsidRPr="00BF5F5B">
        <w:rPr>
          <w:rFonts w:ascii="Book Antiqua" w:hAnsi="Book Antiqua"/>
          <w:bCs/>
          <w:sz w:val="24"/>
          <w:szCs w:val="24"/>
        </w:rPr>
        <w:t xml:space="preserve">Uncheck the box for ‘Previous Transaction Number’ under the “Add subtotal to:” field. </w:t>
      </w:r>
    </w:p>
    <w:p w14:paraId="2D855B54" w14:textId="2A2D23F4" w:rsidR="00C06F5C" w:rsidRPr="00BF5F5B" w:rsidRDefault="00C06F5C" w:rsidP="00C06F5C">
      <w:pPr>
        <w:pStyle w:val="ListParagraph"/>
        <w:spacing w:before="120" w:after="120"/>
        <w:ind w:left="0"/>
        <w:rPr>
          <w:rFonts w:ascii="Book Antiqua" w:hAnsi="Book Antiqua"/>
          <w:bCs/>
          <w:sz w:val="24"/>
          <w:szCs w:val="24"/>
        </w:rPr>
      </w:pPr>
      <w:r w:rsidRPr="00BF5F5B">
        <w:rPr>
          <w:rFonts w:ascii="Book Antiqua" w:hAnsi="Book Antiqua"/>
          <w:bCs/>
          <w:sz w:val="24"/>
          <w:szCs w:val="24"/>
        </w:rPr>
        <w:t> </w:t>
      </w:r>
    </w:p>
    <w:p w14:paraId="700D655A" w14:textId="77777777" w:rsidR="00C06F5C" w:rsidRPr="00BF5F5B" w:rsidRDefault="00C06F5C" w:rsidP="00C06F5C">
      <w:pPr>
        <w:pStyle w:val="ListParagraph"/>
        <w:numPr>
          <w:ilvl w:val="0"/>
          <w:numId w:val="30"/>
        </w:numPr>
        <w:spacing w:before="120" w:after="120"/>
        <w:rPr>
          <w:rFonts w:ascii="Book Antiqua" w:hAnsi="Book Antiqua"/>
          <w:bCs/>
          <w:sz w:val="24"/>
          <w:szCs w:val="24"/>
        </w:rPr>
      </w:pPr>
      <w:r w:rsidRPr="00BF5F5B">
        <w:rPr>
          <w:rFonts w:ascii="Book Antiqua" w:hAnsi="Book Antiqua"/>
          <w:bCs/>
          <w:sz w:val="24"/>
          <w:szCs w:val="24"/>
        </w:rPr>
        <w:t xml:space="preserve">Identify any adjustments that need to be made to the benefits billing account in Oracle due to the return from leave date. (total rate to employee rate or employee having/not having deductions for coverage) or change in plans. </w:t>
      </w:r>
    </w:p>
    <w:p w14:paraId="19E73257" w14:textId="77777777" w:rsidR="00C06F5C" w:rsidRPr="00BF5F5B" w:rsidRDefault="00C06F5C" w:rsidP="00C06F5C">
      <w:pPr>
        <w:pStyle w:val="ListParagraph"/>
        <w:numPr>
          <w:ilvl w:val="2"/>
          <w:numId w:val="32"/>
        </w:numPr>
        <w:spacing w:before="120" w:after="120"/>
        <w:rPr>
          <w:rFonts w:ascii="Book Antiqua" w:hAnsi="Book Antiqua"/>
          <w:bCs/>
          <w:sz w:val="24"/>
          <w:szCs w:val="24"/>
        </w:rPr>
      </w:pPr>
      <w:r w:rsidRPr="00BF5F5B">
        <w:rPr>
          <w:rFonts w:ascii="Book Antiqua" w:hAnsi="Book Antiqua"/>
          <w:bCs/>
          <w:sz w:val="24"/>
          <w:szCs w:val="24"/>
        </w:rPr>
        <w:lastRenderedPageBreak/>
        <w:t>Review if employee was continuously enrolled in benefits or if any plan changes took place by reviewing the benefits summary page. PeopleSoft &gt; Main Menu &gt; Benefits &gt; Benefits Summary</w:t>
      </w:r>
    </w:p>
    <w:p w14:paraId="0669D16F" w14:textId="77777777" w:rsidR="00C06F5C" w:rsidRPr="00C06F5C" w:rsidRDefault="00C06F5C" w:rsidP="00C06F5C">
      <w:pPr>
        <w:pStyle w:val="ListParagraph"/>
        <w:spacing w:before="120" w:after="120"/>
        <w:rPr>
          <w:rFonts w:ascii="Book Antiqua" w:hAnsi="Book Antiqua"/>
          <w:bCs/>
          <w:sz w:val="20"/>
          <w:szCs w:val="20"/>
        </w:rPr>
      </w:pPr>
      <w:r w:rsidRPr="00C06F5C">
        <w:rPr>
          <w:rFonts w:ascii="Book Antiqua" w:hAnsi="Book Antiqua"/>
          <w:bCs/>
          <w:noProof/>
          <w:sz w:val="20"/>
          <w:szCs w:val="20"/>
        </w:rPr>
        <w:drawing>
          <wp:inline distT="0" distB="0" distL="0" distR="0" wp14:anchorId="35E54EBE" wp14:editId="390A91EF">
            <wp:extent cx="4657254" cy="3116911"/>
            <wp:effectExtent l="0" t="0" r="0" b="7620"/>
            <wp:docPr id="1452462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2082" name="Picture 1" descr="A screenshot of a computer&#10;&#10;Description automatically generated"/>
                    <pic:cNvPicPr/>
                  </pic:nvPicPr>
                  <pic:blipFill>
                    <a:blip r:embed="rId26"/>
                    <a:stretch>
                      <a:fillRect/>
                    </a:stretch>
                  </pic:blipFill>
                  <pic:spPr>
                    <a:xfrm>
                      <a:off x="0" y="0"/>
                      <a:ext cx="4676721" cy="3129939"/>
                    </a:xfrm>
                    <a:prstGeom prst="rect">
                      <a:avLst/>
                    </a:prstGeom>
                  </pic:spPr>
                </pic:pic>
              </a:graphicData>
            </a:graphic>
          </wp:inline>
        </w:drawing>
      </w:r>
    </w:p>
    <w:p w14:paraId="24943B3C" w14:textId="77777777" w:rsidR="00C06F5C" w:rsidRPr="00C06F5C" w:rsidRDefault="00C06F5C" w:rsidP="00C06F5C">
      <w:pPr>
        <w:pStyle w:val="ListParagraph"/>
        <w:spacing w:before="120" w:after="120"/>
        <w:rPr>
          <w:rFonts w:ascii="Book Antiqua" w:hAnsi="Book Antiqua"/>
          <w:bCs/>
          <w:sz w:val="20"/>
          <w:szCs w:val="20"/>
        </w:rPr>
      </w:pPr>
    </w:p>
    <w:p w14:paraId="65B13134" w14:textId="77777777" w:rsidR="00C06F5C" w:rsidRPr="00BF5F5B" w:rsidRDefault="00C06F5C" w:rsidP="00C06F5C">
      <w:pPr>
        <w:pStyle w:val="ListParagraph"/>
        <w:numPr>
          <w:ilvl w:val="2"/>
          <w:numId w:val="40"/>
        </w:numPr>
        <w:spacing w:before="120" w:after="120"/>
        <w:rPr>
          <w:rFonts w:ascii="Book Antiqua" w:hAnsi="Book Antiqua"/>
          <w:bCs/>
          <w:sz w:val="24"/>
          <w:szCs w:val="24"/>
        </w:rPr>
      </w:pPr>
      <w:r w:rsidRPr="00BF5F5B">
        <w:rPr>
          <w:rFonts w:ascii="Book Antiqua" w:hAnsi="Book Antiqua"/>
          <w:bCs/>
          <w:sz w:val="24"/>
          <w:szCs w:val="24"/>
        </w:rPr>
        <w:t xml:space="preserve">Go to Job Data record in PeopleSoft to confirm RFL date. </w:t>
      </w:r>
    </w:p>
    <w:p w14:paraId="59B991DF" w14:textId="77777777" w:rsidR="00C06F5C" w:rsidRPr="00C06F5C" w:rsidRDefault="00C06F5C" w:rsidP="00C06F5C">
      <w:pPr>
        <w:pStyle w:val="ListParagraph"/>
        <w:spacing w:before="120" w:after="120"/>
        <w:ind w:left="0"/>
        <w:rPr>
          <w:rFonts w:ascii="Book Antiqua" w:hAnsi="Book Antiqua"/>
          <w:bCs/>
          <w:sz w:val="20"/>
          <w:szCs w:val="20"/>
        </w:rPr>
      </w:pPr>
    </w:p>
    <w:p w14:paraId="3F1E0D20" w14:textId="77777777" w:rsidR="00C06F5C" w:rsidRPr="00C06F5C" w:rsidRDefault="00C06F5C" w:rsidP="00C06F5C">
      <w:pPr>
        <w:pStyle w:val="ListParagraph"/>
        <w:spacing w:before="120" w:after="120"/>
        <w:rPr>
          <w:rFonts w:ascii="Book Antiqua" w:hAnsi="Book Antiqua"/>
          <w:bCs/>
          <w:sz w:val="20"/>
          <w:szCs w:val="20"/>
        </w:rPr>
      </w:pPr>
      <w:r w:rsidRPr="00C06F5C">
        <w:rPr>
          <w:rFonts w:ascii="Book Antiqua" w:hAnsi="Book Antiqua"/>
          <w:bCs/>
          <w:noProof/>
          <w:sz w:val="20"/>
          <w:szCs w:val="20"/>
        </w:rPr>
        <w:drawing>
          <wp:inline distT="0" distB="0" distL="0" distR="0" wp14:anchorId="658D5F87" wp14:editId="7B96B8D9">
            <wp:extent cx="6180356" cy="2263336"/>
            <wp:effectExtent l="0" t="0" r="0" b="3810"/>
            <wp:docPr id="315191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91627" name="Picture 1" descr="A screenshot of a computer&#10;&#10;Description automatically generated"/>
                    <pic:cNvPicPr/>
                  </pic:nvPicPr>
                  <pic:blipFill>
                    <a:blip r:embed="rId36"/>
                    <a:stretch>
                      <a:fillRect/>
                    </a:stretch>
                  </pic:blipFill>
                  <pic:spPr>
                    <a:xfrm>
                      <a:off x="0" y="0"/>
                      <a:ext cx="6180356" cy="2263336"/>
                    </a:xfrm>
                    <a:prstGeom prst="rect">
                      <a:avLst/>
                    </a:prstGeom>
                  </pic:spPr>
                </pic:pic>
              </a:graphicData>
            </a:graphic>
          </wp:inline>
        </w:drawing>
      </w:r>
    </w:p>
    <w:p w14:paraId="7EEA5ACA" w14:textId="77777777" w:rsidR="00C06F5C" w:rsidRPr="00C06F5C" w:rsidRDefault="00C06F5C" w:rsidP="00C06F5C">
      <w:pPr>
        <w:pStyle w:val="ListParagraph"/>
        <w:spacing w:before="120" w:after="120"/>
        <w:rPr>
          <w:rFonts w:ascii="Book Antiqua" w:hAnsi="Book Antiqua"/>
          <w:bCs/>
          <w:sz w:val="20"/>
          <w:szCs w:val="20"/>
        </w:rPr>
      </w:pPr>
    </w:p>
    <w:p w14:paraId="7FA9F33C" w14:textId="77777777" w:rsidR="00C06F5C" w:rsidRPr="00BF5F5B" w:rsidRDefault="00C06F5C" w:rsidP="00C06F5C">
      <w:pPr>
        <w:pStyle w:val="ListParagraph"/>
        <w:numPr>
          <w:ilvl w:val="0"/>
          <w:numId w:val="39"/>
        </w:numPr>
        <w:spacing w:before="120" w:after="120"/>
        <w:rPr>
          <w:rFonts w:ascii="Book Antiqua" w:hAnsi="Book Antiqua"/>
          <w:bCs/>
          <w:sz w:val="24"/>
          <w:szCs w:val="24"/>
        </w:rPr>
      </w:pPr>
      <w:r w:rsidRPr="00BF5F5B">
        <w:rPr>
          <w:rFonts w:ascii="Book Antiqua" w:hAnsi="Book Antiqua"/>
          <w:bCs/>
          <w:sz w:val="24"/>
          <w:szCs w:val="24"/>
        </w:rPr>
        <w:t xml:space="preserve">If RFL date is 7/1/2023 they are not responsible for Total Rate for July coverage forward. </w:t>
      </w:r>
    </w:p>
    <w:p w14:paraId="67714A39" w14:textId="77777777" w:rsidR="00C06F5C" w:rsidRPr="00C06F5C" w:rsidRDefault="00C06F5C" w:rsidP="00C06F5C">
      <w:pPr>
        <w:pStyle w:val="ListParagraph"/>
        <w:spacing w:before="120" w:after="120"/>
        <w:rPr>
          <w:rFonts w:ascii="Book Antiqua" w:hAnsi="Book Antiqua"/>
          <w:bCs/>
          <w:sz w:val="20"/>
          <w:szCs w:val="20"/>
        </w:rPr>
      </w:pPr>
      <w:r w:rsidRPr="00C06F5C">
        <w:rPr>
          <w:rFonts w:ascii="Book Antiqua" w:hAnsi="Book Antiqua"/>
          <w:bCs/>
          <w:noProof/>
          <w:sz w:val="20"/>
          <w:szCs w:val="20"/>
        </w:rPr>
        <w:lastRenderedPageBreak/>
        <w:drawing>
          <wp:inline distT="0" distB="0" distL="0" distR="0" wp14:anchorId="4A75E687" wp14:editId="2819A4FB">
            <wp:extent cx="6858000" cy="4147185"/>
            <wp:effectExtent l="0" t="0" r="0" b="0"/>
            <wp:docPr id="901250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50200" name="Picture 1" descr="A screenshot of a computer&#10;&#10;Description automatically generated"/>
                    <pic:cNvPicPr/>
                  </pic:nvPicPr>
                  <pic:blipFill>
                    <a:blip r:embed="rId37"/>
                    <a:stretch>
                      <a:fillRect/>
                    </a:stretch>
                  </pic:blipFill>
                  <pic:spPr>
                    <a:xfrm>
                      <a:off x="0" y="0"/>
                      <a:ext cx="6858000" cy="4147185"/>
                    </a:xfrm>
                    <a:prstGeom prst="rect">
                      <a:avLst/>
                    </a:prstGeom>
                  </pic:spPr>
                </pic:pic>
              </a:graphicData>
            </a:graphic>
          </wp:inline>
        </w:drawing>
      </w:r>
    </w:p>
    <w:p w14:paraId="00396B31" w14:textId="77777777" w:rsidR="00C06F5C" w:rsidRPr="00C06F5C" w:rsidRDefault="00C06F5C" w:rsidP="00C06F5C">
      <w:pPr>
        <w:pStyle w:val="ListParagraph"/>
        <w:spacing w:before="120" w:after="120"/>
        <w:ind w:left="0"/>
        <w:rPr>
          <w:rFonts w:ascii="Book Antiqua" w:hAnsi="Book Antiqua"/>
          <w:bCs/>
          <w:sz w:val="20"/>
          <w:szCs w:val="20"/>
        </w:rPr>
      </w:pPr>
      <w:r w:rsidRPr="00C06F5C">
        <w:rPr>
          <w:rFonts w:ascii="Book Antiqua" w:hAnsi="Book Antiqua"/>
          <w:bCs/>
          <w:sz w:val="20"/>
          <w:szCs w:val="20"/>
        </w:rPr>
        <w:t> </w:t>
      </w:r>
    </w:p>
    <w:p w14:paraId="35D1E6C1" w14:textId="77777777" w:rsidR="00C06F5C" w:rsidRPr="00BF5F5B" w:rsidRDefault="00C06F5C" w:rsidP="00C06F5C">
      <w:pPr>
        <w:pStyle w:val="ListParagraph"/>
        <w:numPr>
          <w:ilvl w:val="0"/>
          <w:numId w:val="30"/>
        </w:numPr>
        <w:spacing w:before="120" w:after="120"/>
        <w:rPr>
          <w:rFonts w:ascii="Book Antiqua" w:hAnsi="Book Antiqua"/>
          <w:bCs/>
          <w:sz w:val="24"/>
          <w:szCs w:val="24"/>
        </w:rPr>
      </w:pPr>
      <w:r w:rsidRPr="00BF5F5B">
        <w:rPr>
          <w:rFonts w:ascii="Book Antiqua" w:hAnsi="Book Antiqua"/>
          <w:bCs/>
          <w:sz w:val="24"/>
          <w:szCs w:val="24"/>
        </w:rPr>
        <w:t>Export any payments made on the account. In Oracle navigate to Billing &gt; Review Customer Account Details to export payment activity to excel.  </w:t>
      </w:r>
    </w:p>
    <w:p w14:paraId="508E5D8B" w14:textId="77777777" w:rsidR="00C06F5C" w:rsidRPr="00C06F5C" w:rsidRDefault="00C06F5C" w:rsidP="00C06F5C">
      <w:pPr>
        <w:pStyle w:val="ListParagraph"/>
        <w:spacing w:before="120" w:after="120"/>
        <w:ind w:left="0"/>
        <w:rPr>
          <w:rFonts w:ascii="Book Antiqua" w:hAnsi="Book Antiqua"/>
          <w:bCs/>
          <w:sz w:val="20"/>
          <w:szCs w:val="20"/>
        </w:rPr>
      </w:pPr>
      <w:r w:rsidRPr="00C06F5C">
        <w:rPr>
          <w:rFonts w:ascii="Book Antiqua" w:hAnsi="Book Antiqua"/>
          <w:bCs/>
          <w:noProof/>
          <w:sz w:val="20"/>
          <w:szCs w:val="20"/>
        </w:rPr>
        <w:drawing>
          <wp:inline distT="0" distB="0" distL="0" distR="0" wp14:anchorId="7ADB0626" wp14:editId="3F87DF42">
            <wp:extent cx="2314575" cy="1657350"/>
            <wp:effectExtent l="0" t="0" r="9525" b="0"/>
            <wp:docPr id="2029646619" name="Picture 20296466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4575" cy="1657350"/>
                    </a:xfrm>
                    <a:prstGeom prst="rect">
                      <a:avLst/>
                    </a:prstGeom>
                    <a:noFill/>
                    <a:ln>
                      <a:noFill/>
                    </a:ln>
                  </pic:spPr>
                </pic:pic>
              </a:graphicData>
            </a:graphic>
          </wp:inline>
        </w:drawing>
      </w:r>
      <w:r w:rsidRPr="00C06F5C">
        <w:rPr>
          <w:rFonts w:ascii="Book Antiqua" w:hAnsi="Book Antiqua"/>
          <w:bCs/>
          <w:sz w:val="20"/>
          <w:szCs w:val="20"/>
        </w:rPr>
        <w:t> </w:t>
      </w:r>
    </w:p>
    <w:p w14:paraId="00A78726" w14:textId="77777777" w:rsidR="00C06F5C" w:rsidRPr="00C06F5C" w:rsidRDefault="00C06F5C" w:rsidP="00C06F5C">
      <w:pPr>
        <w:pStyle w:val="ListParagraph"/>
        <w:spacing w:before="120" w:after="120"/>
        <w:ind w:left="0"/>
        <w:rPr>
          <w:rFonts w:ascii="Book Antiqua" w:hAnsi="Book Antiqua"/>
          <w:bCs/>
          <w:sz w:val="20"/>
          <w:szCs w:val="20"/>
        </w:rPr>
      </w:pPr>
      <w:r w:rsidRPr="00C06F5C">
        <w:rPr>
          <w:rFonts w:ascii="Book Antiqua" w:hAnsi="Book Antiqua"/>
          <w:bCs/>
          <w:sz w:val="20"/>
          <w:szCs w:val="20"/>
        </w:rPr>
        <w:t> </w:t>
      </w:r>
    </w:p>
    <w:p w14:paraId="35F874A1" w14:textId="77777777" w:rsidR="00C06F5C" w:rsidRPr="00BF5F5B" w:rsidRDefault="00C06F5C" w:rsidP="00C06F5C">
      <w:pPr>
        <w:pStyle w:val="ListParagraph"/>
        <w:numPr>
          <w:ilvl w:val="0"/>
          <w:numId w:val="41"/>
        </w:numPr>
        <w:spacing w:before="120" w:after="120"/>
        <w:rPr>
          <w:rFonts w:ascii="Book Antiqua" w:hAnsi="Book Antiqua"/>
          <w:bCs/>
          <w:sz w:val="24"/>
          <w:szCs w:val="24"/>
        </w:rPr>
      </w:pPr>
      <w:r w:rsidRPr="00BF5F5B">
        <w:rPr>
          <w:rFonts w:ascii="Book Antiqua" w:hAnsi="Book Antiqua"/>
          <w:bCs/>
          <w:sz w:val="24"/>
          <w:szCs w:val="24"/>
        </w:rPr>
        <w:t>Copy and paste the data into the workbook that has the FIN001 and rename the tab “</w:t>
      </w:r>
      <w:proofErr w:type="spellStart"/>
      <w:r w:rsidRPr="00BF5F5B">
        <w:rPr>
          <w:rFonts w:ascii="Book Antiqua" w:hAnsi="Book Antiqua"/>
          <w:bCs/>
          <w:sz w:val="24"/>
          <w:szCs w:val="24"/>
        </w:rPr>
        <w:t>Pmts</w:t>
      </w:r>
      <w:proofErr w:type="spellEnd"/>
      <w:r w:rsidRPr="00BF5F5B">
        <w:rPr>
          <w:rFonts w:ascii="Book Antiqua" w:hAnsi="Book Antiqua"/>
          <w:bCs/>
          <w:sz w:val="24"/>
          <w:szCs w:val="24"/>
        </w:rPr>
        <w:t>”. </w:t>
      </w:r>
    </w:p>
    <w:p w14:paraId="179F0455" w14:textId="77777777" w:rsidR="00C06F5C" w:rsidRPr="00BF5F5B" w:rsidRDefault="00C06F5C" w:rsidP="00C06F5C">
      <w:pPr>
        <w:pStyle w:val="ListParagraph"/>
        <w:numPr>
          <w:ilvl w:val="0"/>
          <w:numId w:val="42"/>
        </w:numPr>
        <w:spacing w:before="120" w:after="120"/>
        <w:rPr>
          <w:rFonts w:ascii="Book Antiqua" w:hAnsi="Book Antiqua"/>
          <w:bCs/>
          <w:sz w:val="24"/>
          <w:szCs w:val="24"/>
        </w:rPr>
      </w:pPr>
      <w:r w:rsidRPr="00BF5F5B">
        <w:rPr>
          <w:rFonts w:ascii="Book Antiqua" w:hAnsi="Book Antiqua"/>
          <w:bCs/>
          <w:sz w:val="24"/>
          <w:szCs w:val="24"/>
        </w:rPr>
        <w:t xml:space="preserve">Filter the “Class” column in the excel report to view ‘Payment’. </w:t>
      </w:r>
    </w:p>
    <w:p w14:paraId="714590B7" w14:textId="77777777" w:rsidR="00C06F5C" w:rsidRPr="00C06F5C" w:rsidRDefault="00C06F5C" w:rsidP="00C06F5C">
      <w:pPr>
        <w:pStyle w:val="ListParagraph"/>
        <w:spacing w:before="120" w:after="120"/>
        <w:rPr>
          <w:rFonts w:ascii="Book Antiqua" w:hAnsi="Book Antiqua"/>
          <w:bCs/>
          <w:sz w:val="20"/>
          <w:szCs w:val="20"/>
        </w:rPr>
      </w:pPr>
      <w:r w:rsidRPr="00C06F5C">
        <w:rPr>
          <w:rFonts w:ascii="Book Antiqua" w:hAnsi="Book Antiqua"/>
          <w:bCs/>
          <w:noProof/>
          <w:sz w:val="20"/>
          <w:szCs w:val="20"/>
        </w:rPr>
        <w:lastRenderedPageBreak/>
        <w:drawing>
          <wp:inline distT="0" distB="0" distL="0" distR="0" wp14:anchorId="16FB4145" wp14:editId="4003B089">
            <wp:extent cx="2000250" cy="2800350"/>
            <wp:effectExtent l="0" t="0" r="0" b="0"/>
            <wp:docPr id="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0" cy="2800350"/>
                    </a:xfrm>
                    <a:prstGeom prst="rect">
                      <a:avLst/>
                    </a:prstGeom>
                    <a:noFill/>
                    <a:ln>
                      <a:noFill/>
                    </a:ln>
                  </pic:spPr>
                </pic:pic>
              </a:graphicData>
            </a:graphic>
          </wp:inline>
        </w:drawing>
      </w:r>
      <w:r w:rsidRPr="00C06F5C">
        <w:rPr>
          <w:rFonts w:ascii="Book Antiqua" w:hAnsi="Book Antiqua"/>
          <w:bCs/>
          <w:sz w:val="20"/>
          <w:szCs w:val="20"/>
        </w:rPr>
        <w:t> </w:t>
      </w:r>
    </w:p>
    <w:p w14:paraId="14CDBBF0" w14:textId="77777777" w:rsidR="00C06F5C" w:rsidRPr="00C06F5C" w:rsidRDefault="00C06F5C" w:rsidP="00C06F5C">
      <w:pPr>
        <w:pStyle w:val="ListParagraph"/>
        <w:spacing w:before="120" w:after="120"/>
        <w:rPr>
          <w:rFonts w:ascii="Book Antiqua" w:hAnsi="Book Antiqua"/>
          <w:bCs/>
          <w:sz w:val="20"/>
          <w:szCs w:val="20"/>
        </w:rPr>
      </w:pPr>
    </w:p>
    <w:p w14:paraId="33AF989E" w14:textId="77777777" w:rsidR="00C06F5C" w:rsidRPr="00BF5F5B" w:rsidRDefault="00C06F5C" w:rsidP="00C06F5C">
      <w:pPr>
        <w:pStyle w:val="ListParagraph"/>
        <w:numPr>
          <w:ilvl w:val="0"/>
          <w:numId w:val="43"/>
        </w:numPr>
        <w:spacing w:before="120" w:after="120"/>
        <w:rPr>
          <w:rFonts w:ascii="Book Antiqua" w:hAnsi="Book Antiqua"/>
          <w:bCs/>
          <w:sz w:val="24"/>
          <w:szCs w:val="24"/>
        </w:rPr>
      </w:pPr>
      <w:r w:rsidRPr="00BF5F5B">
        <w:rPr>
          <w:rFonts w:ascii="Book Antiqua" w:hAnsi="Book Antiqua"/>
          <w:bCs/>
          <w:sz w:val="24"/>
          <w:szCs w:val="24"/>
        </w:rPr>
        <w:t>Check “Status” to confirm there are no reversed payments. If there is a ‘reversed’ payment do not include in the payments total.  </w:t>
      </w:r>
    </w:p>
    <w:p w14:paraId="727EA23D" w14:textId="77777777" w:rsidR="00C06F5C" w:rsidRPr="00C06F5C" w:rsidRDefault="00C06F5C" w:rsidP="00C06F5C">
      <w:pPr>
        <w:pStyle w:val="ListParagraph"/>
        <w:spacing w:before="120" w:after="120"/>
        <w:rPr>
          <w:rFonts w:ascii="Book Antiqua" w:hAnsi="Book Antiqua"/>
          <w:bCs/>
          <w:sz w:val="20"/>
          <w:szCs w:val="20"/>
        </w:rPr>
      </w:pPr>
      <w:r w:rsidRPr="00C06F5C">
        <w:rPr>
          <w:rFonts w:ascii="Book Antiqua" w:hAnsi="Book Antiqua"/>
          <w:bCs/>
          <w:noProof/>
          <w:sz w:val="20"/>
          <w:szCs w:val="20"/>
        </w:rPr>
        <w:drawing>
          <wp:inline distT="0" distB="0" distL="0" distR="0" wp14:anchorId="689841A6" wp14:editId="341B5AE4">
            <wp:extent cx="3562350" cy="962025"/>
            <wp:effectExtent l="0" t="0" r="0" b="9525"/>
            <wp:docPr id="1381763185" name="Picture 13817631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2350" cy="962025"/>
                    </a:xfrm>
                    <a:prstGeom prst="rect">
                      <a:avLst/>
                    </a:prstGeom>
                    <a:noFill/>
                    <a:ln>
                      <a:noFill/>
                    </a:ln>
                  </pic:spPr>
                </pic:pic>
              </a:graphicData>
            </a:graphic>
          </wp:inline>
        </w:drawing>
      </w:r>
      <w:r w:rsidRPr="00C06F5C">
        <w:rPr>
          <w:rFonts w:ascii="Book Antiqua" w:hAnsi="Book Antiqua"/>
          <w:bCs/>
          <w:sz w:val="20"/>
          <w:szCs w:val="20"/>
        </w:rPr>
        <w:t> </w:t>
      </w:r>
    </w:p>
    <w:p w14:paraId="7F22EAE1" w14:textId="77777777" w:rsidR="00C06F5C" w:rsidRPr="00C06F5C" w:rsidRDefault="00C06F5C" w:rsidP="00C06F5C">
      <w:pPr>
        <w:pStyle w:val="ListParagraph"/>
        <w:spacing w:before="120" w:after="120"/>
        <w:rPr>
          <w:rFonts w:ascii="Book Antiqua" w:hAnsi="Book Antiqua"/>
          <w:bCs/>
          <w:sz w:val="20"/>
          <w:szCs w:val="20"/>
        </w:rPr>
      </w:pPr>
    </w:p>
    <w:p w14:paraId="7999A927" w14:textId="77777777" w:rsidR="00C06F5C" w:rsidRPr="00BF5F5B" w:rsidRDefault="00C06F5C" w:rsidP="00C06F5C">
      <w:pPr>
        <w:pStyle w:val="ListParagraph"/>
        <w:numPr>
          <w:ilvl w:val="0"/>
          <w:numId w:val="44"/>
        </w:numPr>
        <w:spacing w:before="120" w:after="120"/>
        <w:rPr>
          <w:rFonts w:ascii="Book Antiqua" w:hAnsi="Book Antiqua"/>
          <w:bCs/>
          <w:sz w:val="24"/>
          <w:szCs w:val="24"/>
        </w:rPr>
      </w:pPr>
      <w:r w:rsidRPr="00BF5F5B">
        <w:rPr>
          <w:rFonts w:ascii="Book Antiqua" w:hAnsi="Book Antiqua"/>
          <w:bCs/>
          <w:sz w:val="24"/>
          <w:szCs w:val="24"/>
        </w:rPr>
        <w:t xml:space="preserve">On the Transaction Register, apply any payments to the invoices to identify the balance the employee owes or needs to be refunded. In the example below the employee made payments for all billed premiums, however, was not billed for ½ Aug’23 coverage. This will need to be added to the One-Time Deduction workbook.  </w:t>
      </w:r>
    </w:p>
    <w:p w14:paraId="1A9D0FB0" w14:textId="77777777" w:rsidR="00DA32B2" w:rsidRPr="00DA32B2" w:rsidRDefault="00DA32B2" w:rsidP="00DA32B2">
      <w:pPr>
        <w:pStyle w:val="ListParagraph"/>
        <w:spacing w:before="120" w:after="120"/>
        <w:ind w:left="0"/>
        <w:rPr>
          <w:rFonts w:ascii="Book Antiqua" w:hAnsi="Book Antiqua"/>
          <w:bCs/>
          <w:sz w:val="20"/>
          <w:szCs w:val="20"/>
        </w:rPr>
      </w:pPr>
      <w:r w:rsidRPr="00DA32B2">
        <w:rPr>
          <w:rFonts w:ascii="Book Antiqua" w:hAnsi="Book Antiqua"/>
          <w:bCs/>
          <w:noProof/>
          <w:sz w:val="20"/>
          <w:szCs w:val="20"/>
        </w:rPr>
        <w:lastRenderedPageBreak/>
        <w:drawing>
          <wp:inline distT="0" distB="0" distL="0" distR="0" wp14:anchorId="73CA6EB8" wp14:editId="3806811B">
            <wp:extent cx="5326842" cy="5502117"/>
            <wp:effectExtent l="0" t="0" r="7620" b="3810"/>
            <wp:docPr id="62772960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29606" name="Picture 1" descr="A screenshot of a document&#10;&#10;Description automatically generated"/>
                    <pic:cNvPicPr/>
                  </pic:nvPicPr>
                  <pic:blipFill>
                    <a:blip r:embed="rId41"/>
                    <a:stretch>
                      <a:fillRect/>
                    </a:stretch>
                  </pic:blipFill>
                  <pic:spPr>
                    <a:xfrm>
                      <a:off x="0" y="0"/>
                      <a:ext cx="5326842" cy="5502117"/>
                    </a:xfrm>
                    <a:prstGeom prst="rect">
                      <a:avLst/>
                    </a:prstGeom>
                  </pic:spPr>
                </pic:pic>
              </a:graphicData>
            </a:graphic>
          </wp:inline>
        </w:drawing>
      </w:r>
      <w:r w:rsidRPr="00DA32B2">
        <w:rPr>
          <w:rFonts w:ascii="Book Antiqua" w:hAnsi="Book Antiqua"/>
          <w:bCs/>
          <w:sz w:val="20"/>
          <w:szCs w:val="20"/>
        </w:rPr>
        <w:t> </w:t>
      </w:r>
    </w:p>
    <w:p w14:paraId="166F82BF" w14:textId="77777777" w:rsidR="00DA32B2" w:rsidRPr="00BF5F5B" w:rsidRDefault="00DA32B2" w:rsidP="00DA32B2">
      <w:pPr>
        <w:pStyle w:val="ListParagraph"/>
        <w:numPr>
          <w:ilvl w:val="0"/>
          <w:numId w:val="45"/>
        </w:numPr>
        <w:spacing w:before="120" w:after="120"/>
        <w:rPr>
          <w:rFonts w:ascii="Book Antiqua" w:hAnsi="Book Antiqua"/>
          <w:bCs/>
          <w:sz w:val="24"/>
          <w:szCs w:val="24"/>
        </w:rPr>
      </w:pPr>
      <w:r w:rsidRPr="00BF5F5B">
        <w:rPr>
          <w:rFonts w:ascii="Book Antiqua" w:hAnsi="Book Antiqua"/>
          <w:bCs/>
          <w:sz w:val="24"/>
          <w:szCs w:val="24"/>
        </w:rPr>
        <w:t xml:space="preserve">Move the Transaction Register into the workbook that contains the FN001 and Pmts. </w:t>
      </w:r>
    </w:p>
    <w:p w14:paraId="4EF78884" w14:textId="77777777" w:rsidR="00DA32B2" w:rsidRPr="00BF5F5B" w:rsidRDefault="00DA32B2" w:rsidP="00DA32B2">
      <w:pPr>
        <w:pStyle w:val="ListParagraph"/>
        <w:spacing w:before="120" w:after="120"/>
        <w:ind w:left="0"/>
        <w:rPr>
          <w:rFonts w:ascii="Book Antiqua" w:hAnsi="Book Antiqua"/>
          <w:bCs/>
          <w:sz w:val="24"/>
          <w:szCs w:val="24"/>
        </w:rPr>
      </w:pPr>
      <w:r w:rsidRPr="00BF5F5B">
        <w:rPr>
          <w:rFonts w:ascii="Book Antiqua" w:hAnsi="Book Antiqua"/>
          <w:bCs/>
          <w:sz w:val="24"/>
          <w:szCs w:val="24"/>
        </w:rPr>
        <w:tab/>
      </w:r>
    </w:p>
    <w:p w14:paraId="093D1376" w14:textId="77777777" w:rsidR="00DA32B2" w:rsidRPr="00BF5F5B" w:rsidRDefault="00DA32B2" w:rsidP="00DA32B2">
      <w:pPr>
        <w:pStyle w:val="ListParagraph"/>
        <w:numPr>
          <w:ilvl w:val="0"/>
          <w:numId w:val="30"/>
        </w:numPr>
        <w:spacing w:before="120" w:after="120"/>
        <w:rPr>
          <w:rFonts w:ascii="Book Antiqua" w:hAnsi="Book Antiqua"/>
          <w:bCs/>
          <w:sz w:val="24"/>
          <w:szCs w:val="24"/>
        </w:rPr>
      </w:pPr>
      <w:r w:rsidRPr="00BF5F5B">
        <w:rPr>
          <w:rFonts w:ascii="Book Antiqua" w:hAnsi="Book Antiqua"/>
          <w:bCs/>
          <w:sz w:val="24"/>
          <w:szCs w:val="24"/>
        </w:rPr>
        <w:t xml:space="preserve">Make any adjustments (Credit Memos) in Oracle for Total Rate or that have deductions taken from paychecks. </w:t>
      </w:r>
    </w:p>
    <w:p w14:paraId="072051BD" w14:textId="77777777" w:rsidR="00DA32B2" w:rsidRPr="00BF5F5B" w:rsidRDefault="00DA32B2" w:rsidP="00DA32B2">
      <w:pPr>
        <w:pStyle w:val="ListParagraph"/>
        <w:numPr>
          <w:ilvl w:val="0"/>
          <w:numId w:val="46"/>
        </w:numPr>
        <w:spacing w:before="120" w:after="120"/>
        <w:rPr>
          <w:rFonts w:ascii="Book Antiqua" w:hAnsi="Book Antiqua"/>
          <w:bCs/>
          <w:sz w:val="24"/>
          <w:szCs w:val="24"/>
        </w:rPr>
      </w:pPr>
      <w:r w:rsidRPr="00BF5F5B">
        <w:rPr>
          <w:rFonts w:ascii="Book Antiqua" w:hAnsi="Book Antiqua"/>
          <w:bCs/>
          <w:sz w:val="24"/>
          <w:szCs w:val="24"/>
        </w:rPr>
        <w:t xml:space="preserve">To adjust an </w:t>
      </w:r>
      <w:proofErr w:type="gramStart"/>
      <w:r w:rsidRPr="00BF5F5B">
        <w:rPr>
          <w:rFonts w:ascii="Book Antiqua" w:hAnsi="Book Antiqua"/>
          <w:bCs/>
          <w:sz w:val="24"/>
          <w:szCs w:val="24"/>
        </w:rPr>
        <w:t>invoice</w:t>
      </w:r>
      <w:proofErr w:type="gramEnd"/>
      <w:r w:rsidRPr="00BF5F5B">
        <w:rPr>
          <w:rFonts w:ascii="Book Antiqua" w:hAnsi="Book Antiqua"/>
          <w:bCs/>
          <w:sz w:val="24"/>
          <w:szCs w:val="24"/>
        </w:rPr>
        <w:t xml:space="preserve"> click on the invoice line to highlight it. </w:t>
      </w:r>
    </w:p>
    <w:p w14:paraId="7DEC7827" w14:textId="77777777" w:rsidR="00DA32B2" w:rsidRPr="00BF5F5B" w:rsidRDefault="00DA32B2" w:rsidP="00DA32B2">
      <w:pPr>
        <w:pStyle w:val="ListParagraph"/>
        <w:numPr>
          <w:ilvl w:val="0"/>
          <w:numId w:val="46"/>
        </w:numPr>
        <w:spacing w:before="120" w:after="120"/>
        <w:rPr>
          <w:rFonts w:ascii="Book Antiqua" w:hAnsi="Book Antiqua"/>
          <w:bCs/>
          <w:sz w:val="24"/>
          <w:szCs w:val="24"/>
        </w:rPr>
      </w:pPr>
      <w:r w:rsidRPr="00BF5F5B">
        <w:rPr>
          <w:rFonts w:ascii="Book Antiqua" w:hAnsi="Book Antiqua"/>
          <w:bCs/>
          <w:sz w:val="24"/>
          <w:szCs w:val="24"/>
        </w:rPr>
        <w:t>Click on the edit icon that looks like a pencil. </w:t>
      </w:r>
    </w:p>
    <w:p w14:paraId="0AB11FB5" w14:textId="77777777" w:rsidR="00DA32B2" w:rsidRPr="00DA32B2" w:rsidRDefault="00DA32B2" w:rsidP="00DA32B2">
      <w:pPr>
        <w:pStyle w:val="ListParagraph"/>
        <w:spacing w:before="120" w:after="120"/>
        <w:rPr>
          <w:rFonts w:ascii="Book Antiqua" w:hAnsi="Book Antiqua"/>
          <w:bCs/>
          <w:sz w:val="20"/>
          <w:szCs w:val="20"/>
        </w:rPr>
      </w:pPr>
      <w:r w:rsidRPr="00DA32B2">
        <w:rPr>
          <w:rFonts w:ascii="Book Antiqua" w:hAnsi="Book Antiqua"/>
          <w:bCs/>
          <w:noProof/>
          <w:sz w:val="20"/>
          <w:szCs w:val="20"/>
        </w:rPr>
        <w:lastRenderedPageBreak/>
        <w:drawing>
          <wp:inline distT="0" distB="0" distL="0" distR="0" wp14:anchorId="155489DE" wp14:editId="6739C8F6">
            <wp:extent cx="2828925" cy="2609850"/>
            <wp:effectExtent l="0" t="0" r="0" b="0"/>
            <wp:docPr id="30121251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28925" cy="2609850"/>
                    </a:xfrm>
                    <a:prstGeom prst="rect">
                      <a:avLst/>
                    </a:prstGeom>
                    <a:noFill/>
                    <a:ln>
                      <a:noFill/>
                    </a:ln>
                  </pic:spPr>
                </pic:pic>
              </a:graphicData>
            </a:graphic>
          </wp:inline>
        </w:drawing>
      </w:r>
      <w:r w:rsidRPr="00DA32B2">
        <w:rPr>
          <w:rFonts w:ascii="Book Antiqua" w:hAnsi="Book Antiqua"/>
          <w:bCs/>
          <w:sz w:val="20"/>
          <w:szCs w:val="20"/>
        </w:rPr>
        <w:t> </w:t>
      </w:r>
    </w:p>
    <w:p w14:paraId="481A20DF" w14:textId="77777777" w:rsidR="00DA32B2" w:rsidRPr="00DA32B2" w:rsidRDefault="00DA32B2" w:rsidP="00DA32B2">
      <w:pPr>
        <w:pStyle w:val="ListParagraph"/>
        <w:numPr>
          <w:ilvl w:val="0"/>
          <w:numId w:val="47"/>
        </w:numPr>
        <w:spacing w:before="120" w:after="120"/>
        <w:rPr>
          <w:rFonts w:ascii="Book Antiqua" w:hAnsi="Book Antiqua"/>
          <w:bCs/>
          <w:sz w:val="20"/>
          <w:szCs w:val="20"/>
        </w:rPr>
      </w:pPr>
      <w:r w:rsidRPr="00DA32B2">
        <w:rPr>
          <w:rFonts w:ascii="Book Antiqua" w:hAnsi="Book Antiqua"/>
          <w:bCs/>
          <w:sz w:val="20"/>
          <w:szCs w:val="20"/>
        </w:rPr>
        <w:t>From the Actions menu, select “Credit Transaction”. </w:t>
      </w:r>
    </w:p>
    <w:p w14:paraId="2D6BD4BE" w14:textId="77777777" w:rsidR="00DA32B2" w:rsidRPr="00DA32B2" w:rsidRDefault="00DA32B2" w:rsidP="00DA32B2">
      <w:pPr>
        <w:pStyle w:val="ListParagraph"/>
        <w:spacing w:before="120" w:after="120"/>
        <w:ind w:left="0"/>
        <w:rPr>
          <w:rFonts w:ascii="Book Antiqua" w:hAnsi="Book Antiqua"/>
          <w:bCs/>
          <w:sz w:val="20"/>
          <w:szCs w:val="20"/>
        </w:rPr>
      </w:pPr>
      <w:r w:rsidRPr="00DA32B2">
        <w:rPr>
          <w:rFonts w:ascii="Book Antiqua" w:hAnsi="Book Antiqua"/>
          <w:bCs/>
          <w:noProof/>
          <w:sz w:val="20"/>
          <w:szCs w:val="20"/>
        </w:rPr>
        <w:drawing>
          <wp:inline distT="0" distB="0" distL="0" distR="0" wp14:anchorId="2EDF71DD" wp14:editId="4D2005B9">
            <wp:extent cx="1619250" cy="2838450"/>
            <wp:effectExtent l="0" t="0" r="0" b="0"/>
            <wp:docPr id="1468123728"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 screen&#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19250" cy="2838450"/>
                    </a:xfrm>
                    <a:prstGeom prst="rect">
                      <a:avLst/>
                    </a:prstGeom>
                    <a:noFill/>
                    <a:ln>
                      <a:noFill/>
                    </a:ln>
                  </pic:spPr>
                </pic:pic>
              </a:graphicData>
            </a:graphic>
          </wp:inline>
        </w:drawing>
      </w:r>
      <w:r w:rsidRPr="00DA32B2">
        <w:rPr>
          <w:rFonts w:ascii="Book Antiqua" w:hAnsi="Book Antiqua"/>
          <w:bCs/>
          <w:sz w:val="20"/>
          <w:szCs w:val="20"/>
        </w:rPr>
        <w:t> </w:t>
      </w:r>
    </w:p>
    <w:p w14:paraId="1CCD4CAD" w14:textId="77777777" w:rsidR="00DA32B2" w:rsidRPr="00DA32B2" w:rsidRDefault="00DA32B2" w:rsidP="00DA32B2">
      <w:pPr>
        <w:pStyle w:val="ListParagraph"/>
        <w:spacing w:before="120" w:after="120"/>
        <w:ind w:left="0"/>
        <w:rPr>
          <w:rFonts w:ascii="Book Antiqua" w:hAnsi="Book Antiqua"/>
          <w:bCs/>
          <w:sz w:val="20"/>
          <w:szCs w:val="20"/>
        </w:rPr>
      </w:pPr>
    </w:p>
    <w:p w14:paraId="0B033F8D" w14:textId="77777777" w:rsidR="00DA32B2" w:rsidRPr="00BF5F5B" w:rsidRDefault="00DA32B2" w:rsidP="00DA32B2">
      <w:pPr>
        <w:pStyle w:val="ListParagraph"/>
        <w:numPr>
          <w:ilvl w:val="0"/>
          <w:numId w:val="48"/>
        </w:numPr>
        <w:spacing w:before="120" w:after="120"/>
        <w:rPr>
          <w:rFonts w:ascii="Book Antiqua" w:hAnsi="Book Antiqua"/>
          <w:bCs/>
          <w:sz w:val="24"/>
          <w:szCs w:val="24"/>
        </w:rPr>
      </w:pPr>
      <w:r w:rsidRPr="00BF5F5B">
        <w:rPr>
          <w:rFonts w:ascii="Book Antiqua" w:hAnsi="Book Antiqua"/>
          <w:bCs/>
          <w:sz w:val="24"/>
          <w:szCs w:val="24"/>
        </w:rPr>
        <w:t>‘Transaction Source’ should be UCPATH MANUAL. The coverage month should be the Month and Year the invoice covers.  Leave the dates as they are. Add one of the following to the comments box:</w:t>
      </w:r>
    </w:p>
    <w:tbl>
      <w:tblPr>
        <w:tblW w:w="4660" w:type="dxa"/>
        <w:tblInd w:w="612" w:type="dxa"/>
        <w:tblLook w:val="04A0" w:firstRow="1" w:lastRow="0" w:firstColumn="1" w:lastColumn="0" w:noHBand="0" w:noVBand="1"/>
      </w:tblPr>
      <w:tblGrid>
        <w:gridCol w:w="4660"/>
      </w:tblGrid>
      <w:tr w:rsidR="00DA32B2" w:rsidRPr="00BF5F5B" w14:paraId="3E98B9F1" w14:textId="77777777" w:rsidTr="00DA32B2">
        <w:trPr>
          <w:trHeight w:val="300"/>
        </w:trPr>
        <w:tc>
          <w:tcPr>
            <w:tcW w:w="4660" w:type="dxa"/>
            <w:tcBorders>
              <w:top w:val="nil"/>
              <w:left w:val="nil"/>
              <w:bottom w:val="nil"/>
              <w:right w:val="nil"/>
            </w:tcBorders>
            <w:noWrap/>
            <w:vAlign w:val="bottom"/>
            <w:hideMark/>
          </w:tcPr>
          <w:p w14:paraId="05A8FA58" w14:textId="77777777" w:rsidR="00DA32B2" w:rsidRPr="00BF5F5B" w:rsidRDefault="00DA32B2" w:rsidP="00DA32B2">
            <w:pPr>
              <w:pStyle w:val="ListParagraph"/>
              <w:spacing w:before="120" w:after="120"/>
              <w:rPr>
                <w:rFonts w:ascii="Book Antiqua" w:hAnsi="Book Antiqua"/>
                <w:bCs/>
                <w:sz w:val="24"/>
                <w:szCs w:val="24"/>
              </w:rPr>
            </w:pPr>
            <w:r w:rsidRPr="00BF5F5B">
              <w:rPr>
                <w:rFonts w:ascii="Book Antiqua" w:hAnsi="Book Antiqua"/>
                <w:bCs/>
                <w:sz w:val="24"/>
                <w:szCs w:val="24"/>
              </w:rPr>
              <w:t>EE had deductions for coverage.</w:t>
            </w:r>
          </w:p>
        </w:tc>
      </w:tr>
      <w:tr w:rsidR="00DA32B2" w:rsidRPr="00BF5F5B" w14:paraId="2C3EFED3" w14:textId="77777777" w:rsidTr="00DA32B2">
        <w:trPr>
          <w:trHeight w:val="300"/>
        </w:trPr>
        <w:tc>
          <w:tcPr>
            <w:tcW w:w="4660" w:type="dxa"/>
            <w:tcBorders>
              <w:top w:val="nil"/>
              <w:left w:val="nil"/>
              <w:bottom w:val="nil"/>
              <w:right w:val="nil"/>
            </w:tcBorders>
            <w:noWrap/>
            <w:vAlign w:val="bottom"/>
            <w:hideMark/>
          </w:tcPr>
          <w:p w14:paraId="04222055" w14:textId="77777777" w:rsidR="00DA32B2" w:rsidRPr="00BF5F5B" w:rsidRDefault="00DA32B2" w:rsidP="00DA32B2">
            <w:pPr>
              <w:pStyle w:val="ListParagraph"/>
              <w:spacing w:before="120" w:after="120"/>
              <w:rPr>
                <w:rFonts w:ascii="Book Antiqua" w:hAnsi="Book Antiqua"/>
                <w:bCs/>
                <w:sz w:val="24"/>
                <w:szCs w:val="24"/>
              </w:rPr>
            </w:pPr>
            <w:r w:rsidRPr="00BF5F5B">
              <w:rPr>
                <w:rFonts w:ascii="Book Antiqua" w:hAnsi="Book Antiqua"/>
                <w:bCs/>
                <w:sz w:val="24"/>
                <w:szCs w:val="24"/>
              </w:rPr>
              <w:t xml:space="preserve">EE had deductions for </w:t>
            </w:r>
            <w:proofErr w:type="gramStart"/>
            <w:r w:rsidRPr="00BF5F5B">
              <w:rPr>
                <w:rFonts w:ascii="Book Antiqua" w:hAnsi="Book Antiqua"/>
                <w:bCs/>
                <w:sz w:val="24"/>
                <w:szCs w:val="24"/>
              </w:rPr>
              <w:t>1/2 month</w:t>
            </w:r>
            <w:proofErr w:type="gramEnd"/>
            <w:r w:rsidRPr="00BF5F5B">
              <w:rPr>
                <w:rFonts w:ascii="Book Antiqua" w:hAnsi="Book Antiqua"/>
                <w:bCs/>
                <w:sz w:val="24"/>
                <w:szCs w:val="24"/>
              </w:rPr>
              <w:t xml:space="preserve"> coverage.</w:t>
            </w:r>
          </w:p>
        </w:tc>
      </w:tr>
      <w:tr w:rsidR="00DA32B2" w:rsidRPr="00BF5F5B" w14:paraId="50F3C8E8" w14:textId="77777777" w:rsidTr="00DA32B2">
        <w:trPr>
          <w:trHeight w:val="300"/>
        </w:trPr>
        <w:tc>
          <w:tcPr>
            <w:tcW w:w="4660" w:type="dxa"/>
            <w:tcBorders>
              <w:top w:val="nil"/>
              <w:left w:val="nil"/>
              <w:bottom w:val="nil"/>
              <w:right w:val="nil"/>
            </w:tcBorders>
            <w:noWrap/>
            <w:vAlign w:val="bottom"/>
            <w:hideMark/>
          </w:tcPr>
          <w:p w14:paraId="07C2A2FF" w14:textId="77777777" w:rsidR="00DA32B2" w:rsidRPr="00BF5F5B" w:rsidRDefault="00DA32B2" w:rsidP="00DA32B2">
            <w:pPr>
              <w:pStyle w:val="ListParagraph"/>
              <w:spacing w:before="120" w:after="120"/>
              <w:rPr>
                <w:rFonts w:ascii="Book Antiqua" w:hAnsi="Book Antiqua"/>
                <w:bCs/>
                <w:sz w:val="24"/>
                <w:szCs w:val="24"/>
              </w:rPr>
            </w:pPr>
            <w:r w:rsidRPr="00BF5F5B">
              <w:rPr>
                <w:rFonts w:ascii="Book Antiqua" w:hAnsi="Book Antiqua"/>
                <w:bCs/>
                <w:sz w:val="24"/>
                <w:szCs w:val="24"/>
              </w:rPr>
              <w:lastRenderedPageBreak/>
              <w:t>EE RFL x/x; should receive UC contributions.</w:t>
            </w:r>
          </w:p>
        </w:tc>
      </w:tr>
      <w:tr w:rsidR="00DA32B2" w:rsidRPr="00BF5F5B" w14:paraId="514069A5" w14:textId="77777777" w:rsidTr="00DA32B2">
        <w:trPr>
          <w:trHeight w:val="300"/>
        </w:trPr>
        <w:tc>
          <w:tcPr>
            <w:tcW w:w="4660" w:type="dxa"/>
            <w:tcBorders>
              <w:top w:val="nil"/>
              <w:left w:val="nil"/>
              <w:bottom w:val="nil"/>
              <w:right w:val="nil"/>
            </w:tcBorders>
            <w:noWrap/>
            <w:vAlign w:val="bottom"/>
            <w:hideMark/>
          </w:tcPr>
          <w:p w14:paraId="336F55EE" w14:textId="77777777" w:rsidR="00DA32B2" w:rsidRPr="00BF5F5B" w:rsidRDefault="00DA32B2" w:rsidP="00DA32B2">
            <w:pPr>
              <w:pStyle w:val="ListParagraph"/>
              <w:spacing w:before="120" w:after="120"/>
              <w:rPr>
                <w:rFonts w:ascii="Book Antiqua" w:hAnsi="Book Antiqua"/>
                <w:bCs/>
                <w:sz w:val="24"/>
                <w:szCs w:val="24"/>
              </w:rPr>
            </w:pPr>
            <w:r w:rsidRPr="00BF5F5B">
              <w:rPr>
                <w:rFonts w:ascii="Book Antiqua" w:hAnsi="Book Antiqua"/>
                <w:bCs/>
                <w:sz w:val="24"/>
                <w:szCs w:val="24"/>
              </w:rPr>
              <w:t>EE RFL x/x; should have deductions for coverage.</w:t>
            </w:r>
          </w:p>
        </w:tc>
      </w:tr>
      <w:tr w:rsidR="00DA32B2" w:rsidRPr="00BF5F5B" w14:paraId="3D94ECFD" w14:textId="77777777" w:rsidTr="00DA32B2">
        <w:trPr>
          <w:trHeight w:val="300"/>
        </w:trPr>
        <w:tc>
          <w:tcPr>
            <w:tcW w:w="4660" w:type="dxa"/>
            <w:tcBorders>
              <w:top w:val="nil"/>
              <w:left w:val="nil"/>
              <w:bottom w:val="nil"/>
              <w:right w:val="nil"/>
            </w:tcBorders>
            <w:noWrap/>
            <w:vAlign w:val="bottom"/>
            <w:hideMark/>
          </w:tcPr>
          <w:p w14:paraId="2F21C525" w14:textId="77777777" w:rsidR="00DA32B2" w:rsidRPr="00BF5F5B" w:rsidRDefault="00DA32B2" w:rsidP="00DA32B2">
            <w:pPr>
              <w:pStyle w:val="ListParagraph"/>
              <w:spacing w:before="120" w:after="120"/>
              <w:rPr>
                <w:rFonts w:ascii="Book Antiqua" w:hAnsi="Book Antiqua"/>
                <w:bCs/>
                <w:sz w:val="24"/>
                <w:szCs w:val="24"/>
              </w:rPr>
            </w:pPr>
            <w:r w:rsidRPr="00BF5F5B">
              <w:rPr>
                <w:rFonts w:ascii="Book Antiqua" w:hAnsi="Book Antiqua"/>
                <w:bCs/>
                <w:sz w:val="24"/>
                <w:szCs w:val="24"/>
              </w:rPr>
              <w:t>EE RFL x/x; balance to be collected via OTD.</w:t>
            </w:r>
          </w:p>
        </w:tc>
      </w:tr>
    </w:tbl>
    <w:p w14:paraId="348F97DC" w14:textId="77777777" w:rsidR="00DA32B2" w:rsidRPr="00BF5F5B" w:rsidRDefault="00DA32B2" w:rsidP="00DA32B2">
      <w:pPr>
        <w:pStyle w:val="ListParagraph"/>
        <w:spacing w:before="120" w:after="120"/>
        <w:rPr>
          <w:rFonts w:ascii="Book Antiqua" w:hAnsi="Book Antiqua"/>
          <w:bCs/>
          <w:sz w:val="24"/>
          <w:szCs w:val="24"/>
        </w:rPr>
      </w:pPr>
      <w:r w:rsidRPr="00DA32B2">
        <w:rPr>
          <w:rFonts w:ascii="Book Antiqua" w:hAnsi="Book Antiqua"/>
          <w:bCs/>
          <w:noProof/>
          <w:sz w:val="20"/>
          <w:szCs w:val="20"/>
        </w:rPr>
        <w:drawing>
          <wp:inline distT="0" distB="0" distL="0" distR="0" wp14:anchorId="109E6090" wp14:editId="26EB40E4">
            <wp:extent cx="6829425" cy="1905000"/>
            <wp:effectExtent l="0" t="0" r="0" b="0"/>
            <wp:docPr id="77365021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50215" name="Picture 9" descr="A screenshot of a computer&#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29425" cy="1905000"/>
                    </a:xfrm>
                    <a:prstGeom prst="rect">
                      <a:avLst/>
                    </a:prstGeom>
                    <a:noFill/>
                    <a:ln>
                      <a:noFill/>
                    </a:ln>
                  </pic:spPr>
                </pic:pic>
              </a:graphicData>
            </a:graphic>
          </wp:inline>
        </w:drawing>
      </w:r>
      <w:r w:rsidRPr="00BF5F5B">
        <w:rPr>
          <w:rFonts w:ascii="Book Antiqua" w:hAnsi="Book Antiqua"/>
          <w:bCs/>
          <w:sz w:val="24"/>
          <w:szCs w:val="24"/>
        </w:rPr>
        <w:t> </w:t>
      </w:r>
    </w:p>
    <w:p w14:paraId="03C19B62" w14:textId="77777777" w:rsidR="00DA32B2" w:rsidRPr="00BF5F5B" w:rsidRDefault="00DA32B2" w:rsidP="00DA32B2">
      <w:pPr>
        <w:pStyle w:val="ListParagraph"/>
        <w:numPr>
          <w:ilvl w:val="0"/>
          <w:numId w:val="49"/>
        </w:numPr>
        <w:spacing w:before="120" w:after="120"/>
        <w:rPr>
          <w:rFonts w:ascii="Book Antiqua" w:hAnsi="Book Antiqua"/>
          <w:bCs/>
          <w:sz w:val="24"/>
          <w:szCs w:val="24"/>
        </w:rPr>
      </w:pPr>
      <w:r w:rsidRPr="00BF5F5B">
        <w:rPr>
          <w:rFonts w:ascii="Book Antiqua" w:hAnsi="Book Antiqua"/>
          <w:bCs/>
          <w:sz w:val="24"/>
          <w:szCs w:val="24"/>
        </w:rPr>
        <w:t>Click credit lines and credit the relevant plans based on what was deducted via paycheck or that will be collected via paycheck.  </w:t>
      </w:r>
    </w:p>
    <w:p w14:paraId="3572A484" w14:textId="77777777" w:rsidR="00DA32B2" w:rsidRPr="00BF5F5B" w:rsidRDefault="00DA32B2" w:rsidP="00DA32B2">
      <w:pPr>
        <w:pStyle w:val="ListParagraph"/>
        <w:spacing w:before="120" w:after="120"/>
        <w:ind w:left="0"/>
        <w:rPr>
          <w:rFonts w:ascii="Book Antiqua" w:hAnsi="Book Antiqua"/>
          <w:bCs/>
          <w:sz w:val="24"/>
          <w:szCs w:val="24"/>
        </w:rPr>
      </w:pPr>
    </w:p>
    <w:p w14:paraId="0A1E3259" w14:textId="77777777" w:rsidR="00DA32B2" w:rsidRPr="00BF5F5B" w:rsidRDefault="00DA32B2" w:rsidP="00DA32B2">
      <w:pPr>
        <w:pStyle w:val="ListParagraph"/>
        <w:numPr>
          <w:ilvl w:val="0"/>
          <w:numId w:val="30"/>
        </w:numPr>
        <w:spacing w:before="120" w:after="120"/>
        <w:rPr>
          <w:rFonts w:ascii="Book Antiqua" w:hAnsi="Book Antiqua"/>
          <w:bCs/>
          <w:sz w:val="24"/>
          <w:szCs w:val="24"/>
        </w:rPr>
      </w:pPr>
      <w:r w:rsidRPr="00BF5F5B">
        <w:rPr>
          <w:rFonts w:ascii="Book Antiqua" w:hAnsi="Book Antiqua"/>
          <w:bCs/>
          <w:sz w:val="24"/>
          <w:szCs w:val="24"/>
        </w:rPr>
        <w:t xml:space="preserve">On the ‘Summary’ tab of the reconciliation workbook highlight the periods that were paid with the neutral cell style color to reflect payments made towards the balance due. </w:t>
      </w:r>
    </w:p>
    <w:p w14:paraId="437E445E" w14:textId="77777777" w:rsidR="00DA32B2" w:rsidRPr="00BF5F5B" w:rsidRDefault="00DA32B2" w:rsidP="00DA32B2">
      <w:pPr>
        <w:pStyle w:val="ListParagraph"/>
        <w:spacing w:before="120" w:after="120"/>
        <w:ind w:left="0"/>
        <w:rPr>
          <w:rFonts w:ascii="Book Antiqua" w:hAnsi="Book Antiqua"/>
          <w:bCs/>
          <w:sz w:val="24"/>
          <w:szCs w:val="24"/>
        </w:rPr>
      </w:pPr>
    </w:p>
    <w:p w14:paraId="5E11A14A" w14:textId="77777777" w:rsidR="00DA32B2" w:rsidRPr="00BF5F5B" w:rsidRDefault="00DA32B2" w:rsidP="00DA32B2">
      <w:pPr>
        <w:pStyle w:val="ListParagraph"/>
        <w:numPr>
          <w:ilvl w:val="0"/>
          <w:numId w:val="30"/>
        </w:numPr>
        <w:spacing w:before="120" w:after="120"/>
        <w:rPr>
          <w:rFonts w:ascii="Book Antiqua" w:hAnsi="Book Antiqua"/>
          <w:bCs/>
          <w:sz w:val="24"/>
          <w:szCs w:val="24"/>
        </w:rPr>
      </w:pPr>
      <w:r w:rsidRPr="00BF5F5B">
        <w:rPr>
          <w:rFonts w:ascii="Book Antiqua" w:hAnsi="Book Antiqua"/>
          <w:bCs/>
          <w:sz w:val="24"/>
          <w:szCs w:val="24"/>
        </w:rPr>
        <w:t xml:space="preserve">Summarize what will be added to the OTD (balance due or refund) for both the employee and the UC contributions. </w:t>
      </w:r>
    </w:p>
    <w:p w14:paraId="6565773C" w14:textId="77777777" w:rsidR="00DA32B2" w:rsidRPr="00DA32B2" w:rsidRDefault="00DA32B2" w:rsidP="00DA32B2">
      <w:pPr>
        <w:pStyle w:val="ListParagraph"/>
        <w:spacing w:before="120" w:after="120"/>
        <w:rPr>
          <w:rFonts w:ascii="Book Antiqua" w:hAnsi="Book Antiqua"/>
          <w:bCs/>
          <w:sz w:val="20"/>
          <w:szCs w:val="20"/>
        </w:rPr>
      </w:pPr>
    </w:p>
    <w:p w14:paraId="009C3375" w14:textId="77777777" w:rsidR="00DA32B2" w:rsidRPr="00DA32B2" w:rsidRDefault="00DA32B2" w:rsidP="00DA32B2">
      <w:pPr>
        <w:pStyle w:val="ListParagraph"/>
        <w:spacing w:before="120" w:after="120"/>
        <w:ind w:left="0"/>
        <w:rPr>
          <w:rFonts w:ascii="Book Antiqua" w:hAnsi="Book Antiqua"/>
          <w:bCs/>
          <w:sz w:val="20"/>
          <w:szCs w:val="20"/>
        </w:rPr>
      </w:pPr>
      <w:r w:rsidRPr="00DA32B2">
        <w:rPr>
          <w:rFonts w:ascii="Book Antiqua" w:hAnsi="Book Antiqua"/>
          <w:bCs/>
          <w:sz w:val="20"/>
          <w:szCs w:val="20"/>
        </w:rPr>
        <w:lastRenderedPageBreak/>
        <w:t xml:space="preserve"> </w:t>
      </w:r>
      <w:r w:rsidRPr="00DA32B2">
        <w:rPr>
          <w:rFonts w:ascii="Book Antiqua" w:hAnsi="Book Antiqua"/>
          <w:bCs/>
          <w:noProof/>
          <w:sz w:val="20"/>
          <w:szCs w:val="20"/>
        </w:rPr>
        <w:drawing>
          <wp:inline distT="0" distB="0" distL="0" distR="0" wp14:anchorId="2A2536BB" wp14:editId="70B17DD8">
            <wp:extent cx="6204003" cy="4420925"/>
            <wp:effectExtent l="0" t="0" r="6350" b="0"/>
            <wp:docPr id="1341900046"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00046" name="Picture 1" descr="A screenshot of a spreadsheet&#10;&#10;Description automatically generated"/>
                    <pic:cNvPicPr/>
                  </pic:nvPicPr>
                  <pic:blipFill>
                    <a:blip r:embed="rId45"/>
                    <a:stretch>
                      <a:fillRect/>
                    </a:stretch>
                  </pic:blipFill>
                  <pic:spPr>
                    <a:xfrm>
                      <a:off x="0" y="0"/>
                      <a:ext cx="6252503" cy="4455485"/>
                    </a:xfrm>
                    <a:prstGeom prst="rect">
                      <a:avLst/>
                    </a:prstGeom>
                  </pic:spPr>
                </pic:pic>
              </a:graphicData>
            </a:graphic>
          </wp:inline>
        </w:drawing>
      </w:r>
    </w:p>
    <w:p w14:paraId="6CB33517" w14:textId="77777777" w:rsidR="00DA32B2" w:rsidRPr="00DA32B2" w:rsidRDefault="00DA32B2" w:rsidP="00DA32B2">
      <w:pPr>
        <w:pStyle w:val="ListParagraph"/>
        <w:spacing w:before="120" w:after="120"/>
        <w:ind w:left="0"/>
        <w:rPr>
          <w:rFonts w:ascii="Book Antiqua" w:hAnsi="Book Antiqua"/>
          <w:bCs/>
          <w:sz w:val="20"/>
          <w:szCs w:val="20"/>
        </w:rPr>
      </w:pPr>
    </w:p>
    <w:p w14:paraId="3208A493" w14:textId="77777777" w:rsidR="00DA32B2" w:rsidRPr="00BF5F5B" w:rsidRDefault="00DA32B2" w:rsidP="00DA32B2">
      <w:pPr>
        <w:pStyle w:val="ListParagraph"/>
        <w:numPr>
          <w:ilvl w:val="0"/>
          <w:numId w:val="45"/>
        </w:numPr>
        <w:spacing w:before="120" w:after="120"/>
        <w:rPr>
          <w:rFonts w:ascii="Book Antiqua" w:hAnsi="Book Antiqua"/>
          <w:bCs/>
          <w:sz w:val="24"/>
          <w:szCs w:val="24"/>
        </w:rPr>
      </w:pPr>
      <w:r w:rsidRPr="00BF5F5B">
        <w:rPr>
          <w:rFonts w:ascii="Book Antiqua" w:hAnsi="Book Antiqua"/>
          <w:bCs/>
          <w:sz w:val="24"/>
          <w:szCs w:val="24"/>
        </w:rPr>
        <w:t>Save the workbook in the Account Reconciliation folder.  </w:t>
      </w:r>
    </w:p>
    <w:p w14:paraId="666202F1" w14:textId="7C5363FC" w:rsidR="00907747" w:rsidRPr="00BF5F5B" w:rsidRDefault="00DA32B2" w:rsidP="00907747">
      <w:pPr>
        <w:pStyle w:val="ListParagraph"/>
        <w:spacing w:before="120" w:after="120"/>
        <w:ind w:left="0"/>
        <w:rPr>
          <w:rFonts w:ascii="Book Antiqua" w:hAnsi="Book Antiqua"/>
          <w:bCs/>
          <w:sz w:val="24"/>
          <w:szCs w:val="24"/>
        </w:rPr>
      </w:pPr>
      <w:r w:rsidRPr="00BF5F5B">
        <w:rPr>
          <w:rFonts w:ascii="Book Antiqua" w:hAnsi="Book Antiqua"/>
          <w:bCs/>
          <w:noProof/>
          <w:sz w:val="24"/>
          <w:szCs w:val="24"/>
        </w:rPr>
        <w:drawing>
          <wp:inline distT="0" distB="0" distL="0" distR="0" wp14:anchorId="1DE3BFFE" wp14:editId="45492241">
            <wp:extent cx="2895600" cy="381000"/>
            <wp:effectExtent l="0" t="0" r="0" b="0"/>
            <wp:docPr id="561793958" name="Picture 56179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381000"/>
                    </a:xfrm>
                    <a:prstGeom prst="rect">
                      <a:avLst/>
                    </a:prstGeom>
                    <a:noFill/>
                    <a:ln>
                      <a:noFill/>
                    </a:ln>
                  </pic:spPr>
                </pic:pic>
              </a:graphicData>
            </a:graphic>
          </wp:inline>
        </w:drawing>
      </w:r>
      <w:r w:rsidRPr="00BF5F5B">
        <w:rPr>
          <w:rFonts w:ascii="Book Antiqua" w:hAnsi="Book Antiqua"/>
          <w:bCs/>
          <w:sz w:val="24"/>
          <w:szCs w:val="24"/>
        </w:rPr>
        <w:t> </w:t>
      </w:r>
    </w:p>
    <w:p w14:paraId="5917C95E" w14:textId="77777777" w:rsidR="00907747" w:rsidRPr="00BF5F5B" w:rsidRDefault="00907747" w:rsidP="00907747">
      <w:pPr>
        <w:pStyle w:val="ListParagraph"/>
        <w:spacing w:before="120" w:after="120"/>
        <w:ind w:left="0"/>
        <w:rPr>
          <w:rFonts w:ascii="Book Antiqua" w:hAnsi="Book Antiqua"/>
          <w:bCs/>
          <w:sz w:val="24"/>
          <w:szCs w:val="24"/>
        </w:rPr>
      </w:pPr>
    </w:p>
    <w:p w14:paraId="0094F19F" w14:textId="77777777" w:rsidR="00907747" w:rsidRPr="00BF5F5B" w:rsidRDefault="00907747" w:rsidP="00907747">
      <w:pPr>
        <w:pStyle w:val="ListParagraph"/>
        <w:numPr>
          <w:ilvl w:val="0"/>
          <w:numId w:val="30"/>
        </w:numPr>
        <w:spacing w:before="120" w:after="120"/>
        <w:rPr>
          <w:rFonts w:ascii="Book Antiqua" w:hAnsi="Book Antiqua"/>
          <w:bCs/>
          <w:sz w:val="24"/>
          <w:szCs w:val="24"/>
        </w:rPr>
      </w:pPr>
      <w:r w:rsidRPr="00BF5F5B">
        <w:rPr>
          <w:rFonts w:ascii="Book Antiqua" w:hAnsi="Book Antiqua"/>
          <w:bCs/>
          <w:sz w:val="24"/>
          <w:szCs w:val="24"/>
        </w:rPr>
        <w:t xml:space="preserve">Update the ‘Current Unpaid Leave RFL Master </w:t>
      </w:r>
      <w:proofErr w:type="gramStart"/>
      <w:r w:rsidRPr="00BF5F5B">
        <w:rPr>
          <w:rFonts w:ascii="Book Antiqua" w:hAnsi="Book Antiqua"/>
          <w:bCs/>
          <w:sz w:val="24"/>
          <w:szCs w:val="24"/>
        </w:rPr>
        <w:t>File(</w:t>
      </w:r>
      <w:proofErr w:type="gramEnd"/>
      <w:r w:rsidRPr="00BF5F5B">
        <w:rPr>
          <w:rFonts w:ascii="Book Antiqua" w:hAnsi="Book Antiqua"/>
          <w:bCs/>
          <w:sz w:val="24"/>
          <w:szCs w:val="24"/>
        </w:rPr>
        <w:t xml:space="preserve">23)’ located below.  </w:t>
      </w:r>
    </w:p>
    <w:p w14:paraId="7988CCAF" w14:textId="77777777" w:rsidR="00907747" w:rsidRPr="00BF5F5B" w:rsidRDefault="00907747" w:rsidP="00907747">
      <w:pPr>
        <w:ind w:left="360"/>
        <w:jc w:val="center"/>
        <w:rPr>
          <w:sz w:val="24"/>
          <w:szCs w:val="24"/>
        </w:rPr>
      </w:pPr>
      <w:r w:rsidRPr="00BF5F5B">
        <w:rPr>
          <w:noProof/>
          <w:sz w:val="24"/>
          <w:szCs w:val="24"/>
        </w:rPr>
        <w:drawing>
          <wp:inline distT="0" distB="0" distL="0" distR="0" wp14:anchorId="62145A06" wp14:editId="41CE7C82">
            <wp:extent cx="2918713" cy="1638442"/>
            <wp:effectExtent l="0" t="0" r="0" b="0"/>
            <wp:docPr id="1087885462" name="Picture 108788546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32509" name="Picture 1" descr="A screenshot of a computer&#10;&#10;Description automatically generated"/>
                    <pic:cNvPicPr/>
                  </pic:nvPicPr>
                  <pic:blipFill>
                    <a:blip r:embed="rId46"/>
                    <a:stretch>
                      <a:fillRect/>
                    </a:stretch>
                  </pic:blipFill>
                  <pic:spPr>
                    <a:xfrm>
                      <a:off x="0" y="0"/>
                      <a:ext cx="2918713" cy="1638442"/>
                    </a:xfrm>
                    <a:prstGeom prst="rect">
                      <a:avLst/>
                    </a:prstGeom>
                  </pic:spPr>
                </pic:pic>
              </a:graphicData>
            </a:graphic>
          </wp:inline>
        </w:drawing>
      </w:r>
    </w:p>
    <w:p w14:paraId="2F5FC6A8" w14:textId="77777777" w:rsidR="00907747" w:rsidRPr="00BF5F5B" w:rsidRDefault="00907747" w:rsidP="00907747">
      <w:pPr>
        <w:ind w:left="360"/>
        <w:jc w:val="center"/>
        <w:rPr>
          <w:sz w:val="24"/>
          <w:szCs w:val="24"/>
        </w:rPr>
      </w:pPr>
    </w:p>
    <w:p w14:paraId="10213FE7" w14:textId="77777777" w:rsidR="00907747" w:rsidRPr="00BF5F5B" w:rsidRDefault="00907747" w:rsidP="00907747">
      <w:pPr>
        <w:pStyle w:val="paragraph"/>
        <w:numPr>
          <w:ilvl w:val="5"/>
          <w:numId w:val="51"/>
        </w:numPr>
        <w:spacing w:before="0" w:beforeAutospacing="0" w:after="0" w:afterAutospacing="0"/>
        <w:ind w:left="1440"/>
        <w:textAlignment w:val="baseline"/>
        <w:rPr>
          <w:rStyle w:val="normaltextrun"/>
          <w:rFonts w:ascii="Book Antiqua" w:hAnsi="Book Antiqua" w:cs="Arial"/>
        </w:rPr>
      </w:pPr>
      <w:r w:rsidRPr="00BF5F5B">
        <w:rPr>
          <w:rStyle w:val="normaltextrun"/>
          <w:rFonts w:ascii="Book Antiqua" w:hAnsi="Book Antiqua" w:cs="Arial"/>
        </w:rPr>
        <w:t>Open using Excel Online through Box.</w:t>
      </w:r>
    </w:p>
    <w:p w14:paraId="669D2ACD" w14:textId="77777777" w:rsidR="00907747" w:rsidRPr="00BF5F5B" w:rsidRDefault="00907747" w:rsidP="00907747">
      <w:pPr>
        <w:pStyle w:val="paragraph"/>
        <w:spacing w:before="0" w:beforeAutospacing="0" w:after="0" w:afterAutospacing="0"/>
        <w:jc w:val="center"/>
        <w:textAlignment w:val="baseline"/>
        <w:rPr>
          <w:rStyle w:val="normaltextrun"/>
          <w:rFonts w:ascii="Arial" w:hAnsi="Arial" w:cs="Arial"/>
        </w:rPr>
      </w:pPr>
      <w:r w:rsidRPr="00BF5F5B">
        <w:rPr>
          <w:rStyle w:val="normaltextrun"/>
          <w:rFonts w:ascii="Arial" w:hAnsi="Arial" w:cs="Arial"/>
          <w:noProof/>
        </w:rPr>
        <w:drawing>
          <wp:inline distT="0" distB="0" distL="0" distR="0" wp14:anchorId="298B6962" wp14:editId="6456AC7E">
            <wp:extent cx="2880360" cy="3166530"/>
            <wp:effectExtent l="0" t="0" r="0" b="0"/>
            <wp:docPr id="1098170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70595" name="Picture 1" descr="A screenshot of a computer&#10;&#10;Description automatically generated"/>
                    <pic:cNvPicPr/>
                  </pic:nvPicPr>
                  <pic:blipFill>
                    <a:blip r:embed="rId47"/>
                    <a:stretch>
                      <a:fillRect/>
                    </a:stretch>
                  </pic:blipFill>
                  <pic:spPr>
                    <a:xfrm>
                      <a:off x="0" y="0"/>
                      <a:ext cx="2891745" cy="3179047"/>
                    </a:xfrm>
                    <a:prstGeom prst="rect">
                      <a:avLst/>
                    </a:prstGeom>
                  </pic:spPr>
                </pic:pic>
              </a:graphicData>
            </a:graphic>
          </wp:inline>
        </w:drawing>
      </w:r>
      <w:r w:rsidRPr="00BF5F5B">
        <w:rPr>
          <w:rFonts w:ascii="Arial" w:hAnsi="Arial" w:cs="Arial"/>
          <w:noProof/>
        </w:rPr>
        <w:t xml:space="preserve"> </w:t>
      </w:r>
      <w:r w:rsidRPr="00BF5F5B">
        <w:rPr>
          <w:rStyle w:val="normaltextrun"/>
          <w:rFonts w:ascii="Arial" w:hAnsi="Arial" w:cs="Arial"/>
        </w:rPr>
        <w:t xml:space="preserve">  </w:t>
      </w:r>
      <w:r w:rsidRPr="00BF5F5B">
        <w:rPr>
          <w:rStyle w:val="normaltextrun"/>
          <w:rFonts w:ascii="Arial" w:hAnsi="Arial" w:cs="Arial"/>
          <w:noProof/>
        </w:rPr>
        <w:drawing>
          <wp:inline distT="0" distB="0" distL="0" distR="0" wp14:anchorId="6C243A15" wp14:editId="44D52F70">
            <wp:extent cx="2880610" cy="1752752"/>
            <wp:effectExtent l="0" t="0" r="0" b="0"/>
            <wp:docPr id="1909387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87042" name="Picture 1" descr="A screenshot of a computer&#10;&#10;Description automatically generated"/>
                    <pic:cNvPicPr/>
                  </pic:nvPicPr>
                  <pic:blipFill>
                    <a:blip r:embed="rId48"/>
                    <a:stretch>
                      <a:fillRect/>
                    </a:stretch>
                  </pic:blipFill>
                  <pic:spPr>
                    <a:xfrm>
                      <a:off x="0" y="0"/>
                      <a:ext cx="2880610" cy="1752752"/>
                    </a:xfrm>
                    <a:prstGeom prst="rect">
                      <a:avLst/>
                    </a:prstGeom>
                  </pic:spPr>
                </pic:pic>
              </a:graphicData>
            </a:graphic>
          </wp:inline>
        </w:drawing>
      </w:r>
    </w:p>
    <w:p w14:paraId="367FE8EB" w14:textId="77777777" w:rsidR="00907747" w:rsidRPr="00BF5F5B" w:rsidRDefault="00907747" w:rsidP="00907747">
      <w:pPr>
        <w:pStyle w:val="ListParagraph"/>
        <w:ind w:left="1620"/>
        <w:rPr>
          <w:sz w:val="24"/>
          <w:szCs w:val="24"/>
        </w:rPr>
      </w:pPr>
    </w:p>
    <w:p w14:paraId="64174F2B" w14:textId="77777777" w:rsidR="00907747" w:rsidRPr="00BF5F5B" w:rsidRDefault="00907747" w:rsidP="00907747">
      <w:pPr>
        <w:pStyle w:val="paragraph"/>
        <w:tabs>
          <w:tab w:val="left" w:pos="1170"/>
        </w:tabs>
        <w:spacing w:before="0" w:beforeAutospacing="0" w:after="0" w:afterAutospacing="0"/>
        <w:ind w:left="720"/>
        <w:jc w:val="center"/>
        <w:textAlignment w:val="baseline"/>
        <w:rPr>
          <w:rStyle w:val="normaltextrun"/>
          <w:rFonts w:ascii="Book Antiqua" w:hAnsi="Book Antiqua" w:cs="Arial"/>
        </w:rPr>
      </w:pPr>
    </w:p>
    <w:p w14:paraId="6D450F9E" w14:textId="77777777" w:rsidR="00907747" w:rsidRPr="00BF5F5B" w:rsidRDefault="00907747" w:rsidP="00907747">
      <w:pPr>
        <w:pStyle w:val="paragraph"/>
        <w:numPr>
          <w:ilvl w:val="5"/>
          <w:numId w:val="51"/>
        </w:numPr>
        <w:spacing w:before="0" w:beforeAutospacing="0" w:after="0" w:afterAutospacing="0"/>
        <w:ind w:left="1440"/>
        <w:textAlignment w:val="baseline"/>
        <w:rPr>
          <w:rStyle w:val="normaltextrun"/>
          <w:rFonts w:ascii="Book Antiqua" w:hAnsi="Book Antiqua" w:cs="Arial"/>
        </w:rPr>
      </w:pPr>
      <w:r w:rsidRPr="00BF5F5B">
        <w:rPr>
          <w:rStyle w:val="normaltextrun"/>
          <w:rFonts w:ascii="Book Antiqua" w:hAnsi="Book Antiqua" w:cs="Arial"/>
        </w:rPr>
        <w:t xml:space="preserve">Once workbook is open, change to ‘Temporary’ view by clicking the icon circled below. This will allow filters to be used without </w:t>
      </w:r>
      <w:proofErr w:type="gramStart"/>
      <w:r w:rsidRPr="00BF5F5B">
        <w:rPr>
          <w:rStyle w:val="normaltextrun"/>
          <w:rFonts w:ascii="Book Antiqua" w:hAnsi="Book Antiqua" w:cs="Arial"/>
        </w:rPr>
        <w:t>effecting</w:t>
      </w:r>
      <w:proofErr w:type="gramEnd"/>
      <w:r w:rsidRPr="00BF5F5B">
        <w:rPr>
          <w:rStyle w:val="normaltextrun"/>
          <w:rFonts w:ascii="Book Antiqua" w:hAnsi="Book Antiqua" w:cs="Arial"/>
        </w:rPr>
        <w:t xml:space="preserve"> others. </w:t>
      </w:r>
    </w:p>
    <w:p w14:paraId="0D7508ED" w14:textId="77777777" w:rsidR="00907747" w:rsidRPr="00BF5F5B" w:rsidRDefault="00907747" w:rsidP="00907747">
      <w:pPr>
        <w:pStyle w:val="paragraph"/>
        <w:tabs>
          <w:tab w:val="left" w:pos="1170"/>
        </w:tabs>
        <w:spacing w:before="0" w:beforeAutospacing="0" w:after="0" w:afterAutospacing="0"/>
        <w:ind w:left="720"/>
        <w:textAlignment w:val="baseline"/>
        <w:rPr>
          <w:rStyle w:val="normaltextrun"/>
          <w:rFonts w:ascii="Arial" w:hAnsi="Arial" w:cs="Arial"/>
        </w:rPr>
      </w:pPr>
    </w:p>
    <w:p w14:paraId="5DE42E8F" w14:textId="77777777" w:rsidR="00907747" w:rsidRPr="00BF5F5B" w:rsidRDefault="00907747" w:rsidP="00907747">
      <w:pPr>
        <w:ind w:left="360"/>
        <w:jc w:val="center"/>
        <w:rPr>
          <w:sz w:val="24"/>
          <w:szCs w:val="24"/>
        </w:rPr>
      </w:pPr>
      <w:r w:rsidRPr="00BF5F5B">
        <w:rPr>
          <w:noProof/>
          <w:sz w:val="24"/>
          <w:szCs w:val="24"/>
        </w:rPr>
        <w:drawing>
          <wp:inline distT="0" distB="0" distL="0" distR="0" wp14:anchorId="4189C69C" wp14:editId="5D95303A">
            <wp:extent cx="5686864" cy="1645920"/>
            <wp:effectExtent l="0" t="0" r="9525" b="0"/>
            <wp:docPr id="539525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25473" name="Picture 1" descr="A screenshot of a computer&#10;&#10;Description automatically generated"/>
                    <pic:cNvPicPr/>
                  </pic:nvPicPr>
                  <pic:blipFill>
                    <a:blip r:embed="rId49"/>
                    <a:stretch>
                      <a:fillRect/>
                    </a:stretch>
                  </pic:blipFill>
                  <pic:spPr>
                    <a:xfrm>
                      <a:off x="0" y="0"/>
                      <a:ext cx="5693257" cy="1647770"/>
                    </a:xfrm>
                    <a:prstGeom prst="rect">
                      <a:avLst/>
                    </a:prstGeom>
                  </pic:spPr>
                </pic:pic>
              </a:graphicData>
            </a:graphic>
          </wp:inline>
        </w:drawing>
      </w:r>
    </w:p>
    <w:p w14:paraId="08F0BC52" w14:textId="77777777" w:rsidR="00907747" w:rsidRPr="00BF5F5B" w:rsidRDefault="00907747" w:rsidP="00907747">
      <w:pPr>
        <w:ind w:left="360"/>
        <w:jc w:val="center"/>
        <w:rPr>
          <w:sz w:val="24"/>
          <w:szCs w:val="24"/>
        </w:rPr>
      </w:pPr>
    </w:p>
    <w:p w14:paraId="14B555EE" w14:textId="77777777" w:rsidR="00E53FA3" w:rsidRPr="00BF5F5B" w:rsidRDefault="00907747" w:rsidP="00E53FA3">
      <w:pPr>
        <w:pStyle w:val="paragraph"/>
        <w:numPr>
          <w:ilvl w:val="5"/>
          <w:numId w:val="51"/>
        </w:numPr>
        <w:spacing w:before="0" w:beforeAutospacing="0" w:after="0" w:afterAutospacing="0"/>
        <w:ind w:left="1440"/>
        <w:textAlignment w:val="baseline"/>
        <w:rPr>
          <w:rStyle w:val="normaltextrun"/>
          <w:rFonts w:ascii="Book Antiqua" w:hAnsi="Book Antiqua" w:cs="Arial"/>
        </w:rPr>
      </w:pPr>
      <w:r w:rsidRPr="00BF5F5B">
        <w:rPr>
          <w:rStyle w:val="normaltextrun"/>
          <w:rFonts w:ascii="Book Antiqua" w:hAnsi="Book Antiqua" w:cs="Arial"/>
        </w:rPr>
        <w:t>Locate the reconciled employee using the employee ID</w:t>
      </w:r>
    </w:p>
    <w:p w14:paraId="16AB005A" w14:textId="62849E2F" w:rsidR="000768E2" w:rsidRPr="00BF5F5B" w:rsidRDefault="00907747" w:rsidP="00E53FA3">
      <w:pPr>
        <w:pStyle w:val="paragraph"/>
        <w:numPr>
          <w:ilvl w:val="5"/>
          <w:numId w:val="51"/>
        </w:numPr>
        <w:spacing w:before="0" w:beforeAutospacing="0" w:after="0" w:afterAutospacing="0"/>
        <w:ind w:left="1440"/>
        <w:textAlignment w:val="baseline"/>
        <w:rPr>
          <w:rStyle w:val="normaltextrun"/>
          <w:rFonts w:ascii="Book Antiqua" w:hAnsi="Book Antiqua" w:cs="Arial"/>
        </w:rPr>
      </w:pPr>
      <w:r w:rsidRPr="00BF5F5B">
        <w:rPr>
          <w:rStyle w:val="normaltextrun"/>
          <w:rFonts w:ascii="Book Antiqua" w:hAnsi="Book Antiqua" w:cs="Arial"/>
        </w:rPr>
        <w:t>Update columns P-S as shown below.</w:t>
      </w:r>
    </w:p>
    <w:p w14:paraId="4A2B6EDD" w14:textId="7F48F2B1" w:rsidR="00907747" w:rsidRPr="00BF5F5B" w:rsidRDefault="00907747" w:rsidP="00907747">
      <w:pPr>
        <w:pStyle w:val="ListParagraph"/>
        <w:spacing w:before="120" w:after="120"/>
        <w:ind w:left="0"/>
        <w:rPr>
          <w:rFonts w:ascii="Book Antiqua" w:hAnsi="Book Antiqua"/>
          <w:bCs/>
          <w:sz w:val="24"/>
          <w:szCs w:val="24"/>
        </w:rPr>
      </w:pPr>
      <w:r w:rsidRPr="00BF5F5B">
        <w:rPr>
          <w:noProof/>
          <w:sz w:val="24"/>
          <w:szCs w:val="24"/>
        </w:rPr>
        <w:drawing>
          <wp:inline distT="0" distB="0" distL="0" distR="0" wp14:anchorId="2C936B69" wp14:editId="2B320CDA">
            <wp:extent cx="5943600" cy="970105"/>
            <wp:effectExtent l="0" t="0" r="0" b="1905"/>
            <wp:docPr id="762804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04198" name="Picture 1" descr="A screenshot of a computer&#10;&#10;Description automatically generated"/>
                    <pic:cNvPicPr/>
                  </pic:nvPicPr>
                  <pic:blipFill>
                    <a:blip r:embed="rId50"/>
                    <a:stretch>
                      <a:fillRect/>
                    </a:stretch>
                  </pic:blipFill>
                  <pic:spPr>
                    <a:xfrm>
                      <a:off x="0" y="0"/>
                      <a:ext cx="5943600" cy="970105"/>
                    </a:xfrm>
                    <a:prstGeom prst="rect">
                      <a:avLst/>
                    </a:prstGeom>
                  </pic:spPr>
                </pic:pic>
              </a:graphicData>
            </a:graphic>
          </wp:inline>
        </w:drawing>
      </w:r>
    </w:p>
    <w:p w14:paraId="4BBCED96" w14:textId="77777777" w:rsidR="00546573" w:rsidRDefault="00546573" w:rsidP="005D1C9C">
      <w:pPr>
        <w:spacing w:before="120" w:after="120"/>
        <w:rPr>
          <w:rFonts w:ascii="Book Antiqua" w:hAnsi="Book Antiqua"/>
          <w:bCs/>
          <w:sz w:val="24"/>
          <w:szCs w:val="24"/>
        </w:rPr>
      </w:pPr>
    </w:p>
    <w:p w14:paraId="0A076E02" w14:textId="51B299A3" w:rsidR="005D1C9C" w:rsidRPr="00BF5F5B" w:rsidRDefault="005D1C9C" w:rsidP="005D1C9C">
      <w:pPr>
        <w:spacing w:before="120" w:after="120"/>
        <w:rPr>
          <w:rFonts w:ascii="Book Antiqua" w:hAnsi="Book Antiqua"/>
          <w:bCs/>
          <w:sz w:val="24"/>
          <w:szCs w:val="24"/>
        </w:rPr>
      </w:pPr>
      <w:r w:rsidRPr="00BF5F5B">
        <w:rPr>
          <w:rFonts w:ascii="Book Antiqua" w:hAnsi="Book Antiqua"/>
          <w:bCs/>
          <w:sz w:val="24"/>
          <w:szCs w:val="24"/>
        </w:rPr>
        <w:lastRenderedPageBreak/>
        <w:t>Total Average Processing Time</w:t>
      </w:r>
      <w:proofErr w:type="gramStart"/>
      <w:r w:rsidRPr="00BF5F5B">
        <w:rPr>
          <w:rFonts w:ascii="Book Antiqua" w:hAnsi="Book Antiqua"/>
          <w:bCs/>
          <w:sz w:val="24"/>
          <w:szCs w:val="24"/>
        </w:rPr>
        <w:t>:  30</w:t>
      </w:r>
      <w:proofErr w:type="gramEnd"/>
      <w:r w:rsidRPr="00BF5F5B">
        <w:rPr>
          <w:rFonts w:ascii="Book Antiqua" w:hAnsi="Book Antiqua"/>
          <w:bCs/>
          <w:sz w:val="24"/>
          <w:szCs w:val="24"/>
        </w:rPr>
        <w:t xml:space="preserve"> minutes - 2 hours</w:t>
      </w:r>
    </w:p>
    <w:p w14:paraId="0C97C6EF" w14:textId="77777777" w:rsidR="005D1C9C" w:rsidRPr="00BF5F5B" w:rsidRDefault="005D1C9C" w:rsidP="005D1C9C">
      <w:pPr>
        <w:spacing w:before="120" w:after="120"/>
        <w:rPr>
          <w:rFonts w:ascii="Book Antiqua" w:hAnsi="Book Antiqua"/>
          <w:b/>
          <w:bCs/>
          <w:sz w:val="24"/>
          <w:szCs w:val="24"/>
        </w:rPr>
      </w:pPr>
    </w:p>
    <w:p w14:paraId="1DA303B9" w14:textId="35B787E1" w:rsidR="005D1C9C" w:rsidRPr="00BF5F5B" w:rsidRDefault="005D1C9C" w:rsidP="005D1C9C">
      <w:pPr>
        <w:spacing w:before="120" w:after="120"/>
        <w:rPr>
          <w:rFonts w:ascii="Book Antiqua" w:hAnsi="Book Antiqua"/>
          <w:b/>
          <w:bCs/>
          <w:sz w:val="24"/>
          <w:szCs w:val="24"/>
        </w:rPr>
      </w:pPr>
      <w:r w:rsidRPr="00BF5F5B">
        <w:rPr>
          <w:rFonts w:ascii="Book Antiqua" w:hAnsi="Book Antiqua"/>
          <w:b/>
          <w:bCs/>
          <w:sz w:val="24"/>
          <w:szCs w:val="24"/>
        </w:rPr>
        <w:t>List of Repetitive manual steps:</w:t>
      </w:r>
    </w:p>
    <w:p w14:paraId="49EA44D7" w14:textId="77777777" w:rsidR="005D1C9C" w:rsidRPr="00BF5F5B" w:rsidRDefault="005D1C9C" w:rsidP="005D1C9C">
      <w:pPr>
        <w:spacing w:before="120" w:after="120"/>
        <w:rPr>
          <w:rFonts w:ascii="Book Antiqua" w:hAnsi="Book Antiqua"/>
          <w:b/>
          <w:bCs/>
          <w:sz w:val="24"/>
          <w:szCs w:val="24"/>
        </w:rPr>
      </w:pPr>
    </w:p>
    <w:p w14:paraId="11D2A09C" w14:textId="77777777" w:rsidR="005D1C9C" w:rsidRPr="00BF5F5B" w:rsidRDefault="005D1C9C" w:rsidP="005D1C9C">
      <w:pPr>
        <w:pStyle w:val="ListParagraph"/>
        <w:numPr>
          <w:ilvl w:val="0"/>
          <w:numId w:val="52"/>
        </w:numPr>
        <w:spacing w:before="120" w:after="120"/>
        <w:rPr>
          <w:rFonts w:ascii="Book Antiqua" w:hAnsi="Book Antiqua"/>
          <w:bCs/>
          <w:sz w:val="24"/>
          <w:szCs w:val="24"/>
        </w:rPr>
      </w:pPr>
      <w:r w:rsidRPr="00BF5F5B">
        <w:rPr>
          <w:rFonts w:ascii="Book Antiqua" w:hAnsi="Book Antiqua"/>
          <w:b/>
          <w:bCs/>
          <w:sz w:val="24"/>
          <w:szCs w:val="24"/>
        </w:rPr>
        <w:t xml:space="preserve">Identify Returned Employees: </w:t>
      </w:r>
      <w:r w:rsidRPr="00BF5F5B">
        <w:rPr>
          <w:rFonts w:ascii="Book Antiqua" w:hAnsi="Book Antiqua"/>
          <w:bCs/>
          <w:sz w:val="24"/>
          <w:szCs w:val="24"/>
        </w:rPr>
        <w:t xml:space="preserve">Access the 'Current Unpaid Leave RFL Master </w:t>
      </w:r>
      <w:proofErr w:type="gramStart"/>
      <w:r w:rsidRPr="00BF5F5B">
        <w:rPr>
          <w:rFonts w:ascii="Book Antiqua" w:hAnsi="Book Antiqua"/>
          <w:bCs/>
          <w:sz w:val="24"/>
          <w:szCs w:val="24"/>
        </w:rPr>
        <w:t>File(</w:t>
      </w:r>
      <w:proofErr w:type="gramEnd"/>
      <w:r w:rsidRPr="00BF5F5B">
        <w:rPr>
          <w:rFonts w:ascii="Book Antiqua" w:hAnsi="Book Antiqua"/>
          <w:bCs/>
          <w:sz w:val="24"/>
          <w:szCs w:val="24"/>
        </w:rPr>
        <w:t>23)' to identify employees who have returned from leave.</w:t>
      </w:r>
    </w:p>
    <w:p w14:paraId="58683053" w14:textId="77777777" w:rsidR="005D1C9C" w:rsidRPr="00BF5F5B" w:rsidRDefault="005D1C9C" w:rsidP="005D1C9C">
      <w:pPr>
        <w:pStyle w:val="ListParagraph"/>
        <w:numPr>
          <w:ilvl w:val="0"/>
          <w:numId w:val="52"/>
        </w:numPr>
        <w:spacing w:before="120" w:after="120"/>
        <w:rPr>
          <w:rFonts w:ascii="Book Antiqua" w:hAnsi="Book Antiqua"/>
          <w:bCs/>
          <w:sz w:val="24"/>
          <w:szCs w:val="24"/>
        </w:rPr>
      </w:pPr>
      <w:r w:rsidRPr="00BF5F5B">
        <w:rPr>
          <w:rFonts w:ascii="Book Antiqua" w:hAnsi="Book Antiqua"/>
          <w:b/>
          <w:bCs/>
          <w:sz w:val="24"/>
          <w:szCs w:val="24"/>
        </w:rPr>
        <w:t>Review Payroll Deductions:</w:t>
      </w:r>
    </w:p>
    <w:p w14:paraId="3012CE13" w14:textId="77777777" w:rsidR="005D1C9C" w:rsidRPr="00BF5F5B" w:rsidRDefault="005D1C9C" w:rsidP="005D1C9C">
      <w:pPr>
        <w:pStyle w:val="ListParagraph"/>
        <w:numPr>
          <w:ilvl w:val="1"/>
          <w:numId w:val="52"/>
        </w:numPr>
        <w:spacing w:before="120" w:after="120"/>
        <w:rPr>
          <w:rFonts w:ascii="Book Antiqua" w:hAnsi="Book Antiqua"/>
          <w:bCs/>
          <w:sz w:val="24"/>
          <w:szCs w:val="24"/>
        </w:rPr>
      </w:pPr>
      <w:r w:rsidRPr="00BF5F5B">
        <w:rPr>
          <w:rFonts w:ascii="Book Antiqua" w:hAnsi="Book Antiqua"/>
          <w:bCs/>
          <w:sz w:val="24"/>
          <w:szCs w:val="24"/>
        </w:rPr>
        <w:t>Run the FIN 001 Query in PeopleSoft, with multiple manual steps such as navigating through PeopleSoft menus, running the query, exporting to Excel, and formatting using macros.</w:t>
      </w:r>
    </w:p>
    <w:p w14:paraId="5C787449" w14:textId="77777777" w:rsidR="005D1C9C" w:rsidRPr="00BF5F5B" w:rsidRDefault="005D1C9C" w:rsidP="005D1C9C">
      <w:pPr>
        <w:pStyle w:val="ListParagraph"/>
        <w:numPr>
          <w:ilvl w:val="1"/>
          <w:numId w:val="52"/>
        </w:numPr>
        <w:spacing w:before="120" w:after="120"/>
        <w:rPr>
          <w:rFonts w:ascii="Book Antiqua" w:hAnsi="Book Antiqua"/>
          <w:bCs/>
          <w:sz w:val="24"/>
          <w:szCs w:val="24"/>
        </w:rPr>
      </w:pPr>
      <w:r w:rsidRPr="00BF5F5B">
        <w:rPr>
          <w:rFonts w:ascii="Book Antiqua" w:hAnsi="Book Antiqua"/>
          <w:bCs/>
          <w:sz w:val="24"/>
          <w:szCs w:val="24"/>
        </w:rPr>
        <w:t>Analyze the report for anomalies, like arrears and refunds, requiring further investigation.</w:t>
      </w:r>
    </w:p>
    <w:p w14:paraId="1411F601" w14:textId="77777777" w:rsidR="005D1C9C" w:rsidRPr="00BF5F5B" w:rsidRDefault="005D1C9C" w:rsidP="005D1C9C">
      <w:pPr>
        <w:pStyle w:val="ListParagraph"/>
        <w:numPr>
          <w:ilvl w:val="1"/>
          <w:numId w:val="52"/>
        </w:numPr>
        <w:spacing w:before="120" w:after="120"/>
        <w:rPr>
          <w:rFonts w:ascii="Book Antiqua" w:hAnsi="Book Antiqua"/>
          <w:bCs/>
          <w:sz w:val="24"/>
          <w:szCs w:val="24"/>
        </w:rPr>
      </w:pPr>
      <w:r w:rsidRPr="00BF5F5B">
        <w:rPr>
          <w:rFonts w:ascii="Book Antiqua" w:hAnsi="Book Antiqua"/>
          <w:bCs/>
          <w:sz w:val="24"/>
          <w:szCs w:val="24"/>
        </w:rPr>
        <w:t>Review the paycheck issue date column to identify missed paychecks.</w:t>
      </w:r>
    </w:p>
    <w:p w14:paraId="101743E8" w14:textId="77777777" w:rsidR="005D1C9C" w:rsidRPr="00BF5F5B" w:rsidRDefault="005D1C9C" w:rsidP="005D1C9C">
      <w:pPr>
        <w:pStyle w:val="ListParagraph"/>
        <w:numPr>
          <w:ilvl w:val="1"/>
          <w:numId w:val="52"/>
        </w:numPr>
        <w:spacing w:before="120" w:after="120"/>
        <w:rPr>
          <w:rFonts w:ascii="Book Antiqua" w:hAnsi="Book Antiqua"/>
          <w:bCs/>
          <w:sz w:val="24"/>
          <w:szCs w:val="24"/>
        </w:rPr>
      </w:pPr>
      <w:r w:rsidRPr="00BF5F5B">
        <w:rPr>
          <w:rFonts w:ascii="Book Antiqua" w:hAnsi="Book Antiqua"/>
          <w:bCs/>
          <w:sz w:val="24"/>
          <w:szCs w:val="24"/>
        </w:rPr>
        <w:t>Insert a Pivot Table to analyze missed periods.</w:t>
      </w:r>
    </w:p>
    <w:p w14:paraId="6794CFF4" w14:textId="77777777" w:rsidR="005D1C9C" w:rsidRPr="00BF5F5B" w:rsidRDefault="005D1C9C" w:rsidP="005D1C9C">
      <w:pPr>
        <w:pStyle w:val="ListParagraph"/>
        <w:numPr>
          <w:ilvl w:val="0"/>
          <w:numId w:val="52"/>
        </w:numPr>
        <w:spacing w:before="120" w:after="120"/>
        <w:rPr>
          <w:rFonts w:ascii="Book Antiqua" w:hAnsi="Book Antiqua"/>
          <w:bCs/>
          <w:sz w:val="24"/>
          <w:szCs w:val="24"/>
        </w:rPr>
      </w:pPr>
      <w:r w:rsidRPr="00BF5F5B">
        <w:rPr>
          <w:rFonts w:ascii="Book Antiqua" w:hAnsi="Book Antiqua"/>
          <w:b/>
          <w:bCs/>
          <w:sz w:val="24"/>
          <w:szCs w:val="24"/>
        </w:rPr>
        <w:t>Oracle Transaction Register:</w:t>
      </w:r>
    </w:p>
    <w:p w14:paraId="52FAB814" w14:textId="77777777" w:rsidR="005D1C9C" w:rsidRPr="00BF5F5B" w:rsidRDefault="005D1C9C" w:rsidP="005D1C9C">
      <w:pPr>
        <w:pStyle w:val="ListParagraph"/>
        <w:numPr>
          <w:ilvl w:val="1"/>
          <w:numId w:val="52"/>
        </w:numPr>
        <w:spacing w:before="120" w:after="120"/>
        <w:rPr>
          <w:rFonts w:ascii="Book Antiqua" w:hAnsi="Book Antiqua"/>
          <w:bCs/>
          <w:sz w:val="24"/>
          <w:szCs w:val="24"/>
        </w:rPr>
      </w:pPr>
      <w:r w:rsidRPr="00BF5F5B">
        <w:rPr>
          <w:rFonts w:ascii="Book Antiqua" w:hAnsi="Book Antiqua"/>
          <w:bCs/>
          <w:sz w:val="24"/>
          <w:szCs w:val="24"/>
        </w:rPr>
        <w:t>In Oracle, run a 'Transaction Register', steps include navigating through Oracle menus, exporting to CSV, and using macros to format the report.</w:t>
      </w:r>
    </w:p>
    <w:p w14:paraId="7774BB71" w14:textId="77777777" w:rsidR="005D1C9C" w:rsidRPr="00BF5F5B" w:rsidRDefault="005D1C9C" w:rsidP="005D1C9C">
      <w:pPr>
        <w:pStyle w:val="ListParagraph"/>
        <w:numPr>
          <w:ilvl w:val="1"/>
          <w:numId w:val="52"/>
        </w:numPr>
        <w:spacing w:before="120" w:after="120"/>
        <w:rPr>
          <w:rFonts w:ascii="Book Antiqua" w:hAnsi="Book Antiqua"/>
          <w:bCs/>
          <w:sz w:val="24"/>
          <w:szCs w:val="24"/>
        </w:rPr>
      </w:pPr>
      <w:r w:rsidRPr="00BF5F5B">
        <w:rPr>
          <w:rFonts w:ascii="Book Antiqua" w:hAnsi="Book Antiqua"/>
          <w:bCs/>
          <w:sz w:val="24"/>
          <w:szCs w:val="24"/>
        </w:rPr>
        <w:t>Copy and paste data, sort, and subtotal based on specific criteria.</w:t>
      </w:r>
    </w:p>
    <w:p w14:paraId="5447D8A2" w14:textId="77777777" w:rsidR="005D1C9C" w:rsidRPr="00BF5F5B" w:rsidRDefault="005D1C9C" w:rsidP="005D1C9C">
      <w:pPr>
        <w:pStyle w:val="ListParagraph"/>
        <w:numPr>
          <w:ilvl w:val="0"/>
          <w:numId w:val="52"/>
        </w:numPr>
        <w:spacing w:before="120" w:after="120"/>
        <w:rPr>
          <w:rFonts w:ascii="Book Antiqua" w:hAnsi="Book Antiqua"/>
          <w:bCs/>
          <w:sz w:val="24"/>
          <w:szCs w:val="24"/>
        </w:rPr>
      </w:pPr>
      <w:r w:rsidRPr="00BF5F5B">
        <w:rPr>
          <w:rFonts w:ascii="Book Antiqua" w:hAnsi="Book Antiqua"/>
          <w:b/>
          <w:bCs/>
          <w:sz w:val="24"/>
          <w:szCs w:val="24"/>
        </w:rPr>
        <w:t xml:space="preserve">Export Payments from Oracle: </w:t>
      </w:r>
      <w:r w:rsidRPr="00BF5F5B">
        <w:rPr>
          <w:rFonts w:ascii="Book Antiqua" w:hAnsi="Book Antiqua"/>
          <w:bCs/>
          <w:sz w:val="24"/>
          <w:szCs w:val="24"/>
        </w:rPr>
        <w:t>Export payment activity in Oracle, including steps such as filtering data, checking payment status, and applying payments to identify the balance owed or refund.</w:t>
      </w:r>
    </w:p>
    <w:p w14:paraId="634E9EFC" w14:textId="77777777" w:rsidR="005D1C9C" w:rsidRPr="00BF5F5B" w:rsidRDefault="005D1C9C" w:rsidP="005D1C9C">
      <w:pPr>
        <w:pStyle w:val="ListParagraph"/>
        <w:numPr>
          <w:ilvl w:val="0"/>
          <w:numId w:val="52"/>
        </w:numPr>
        <w:spacing w:before="120" w:after="120"/>
        <w:rPr>
          <w:rFonts w:ascii="Book Antiqua" w:hAnsi="Book Antiqua"/>
          <w:bCs/>
          <w:sz w:val="24"/>
          <w:szCs w:val="24"/>
        </w:rPr>
      </w:pPr>
      <w:r w:rsidRPr="00BF5F5B">
        <w:rPr>
          <w:rFonts w:ascii="Book Antiqua" w:hAnsi="Book Antiqua"/>
          <w:b/>
          <w:bCs/>
          <w:sz w:val="24"/>
          <w:szCs w:val="24"/>
        </w:rPr>
        <w:t xml:space="preserve">Highlighting in Summary Tab: </w:t>
      </w:r>
      <w:r w:rsidRPr="00BF5F5B">
        <w:rPr>
          <w:rFonts w:ascii="Book Antiqua" w:hAnsi="Book Antiqua"/>
          <w:bCs/>
          <w:sz w:val="24"/>
          <w:szCs w:val="24"/>
        </w:rPr>
        <w:t>Manually highlight periods that were paid on the 'Summary' tab of the reconciliation workbook.</w:t>
      </w:r>
    </w:p>
    <w:p w14:paraId="5A36051C" w14:textId="67A2329E" w:rsidR="005D1C9C" w:rsidRPr="00BF5F5B" w:rsidRDefault="005D1C9C" w:rsidP="005D1C9C">
      <w:pPr>
        <w:pStyle w:val="ListParagraph"/>
        <w:numPr>
          <w:ilvl w:val="0"/>
          <w:numId w:val="52"/>
        </w:numPr>
        <w:spacing w:before="120" w:after="120"/>
        <w:rPr>
          <w:rFonts w:ascii="Book Antiqua" w:hAnsi="Book Antiqua"/>
          <w:bCs/>
          <w:sz w:val="24"/>
          <w:szCs w:val="24"/>
        </w:rPr>
      </w:pPr>
      <w:r w:rsidRPr="00BF5F5B">
        <w:rPr>
          <w:rFonts w:ascii="Book Antiqua" w:hAnsi="Book Antiqua"/>
          <w:b/>
          <w:bCs/>
          <w:sz w:val="24"/>
          <w:szCs w:val="24"/>
        </w:rPr>
        <w:t>Salesforce Case Creation</w:t>
      </w:r>
      <w:r w:rsidR="00211E01">
        <w:rPr>
          <w:rFonts w:ascii="Book Antiqua" w:hAnsi="Book Antiqua"/>
          <w:b/>
          <w:bCs/>
          <w:sz w:val="24"/>
          <w:szCs w:val="24"/>
        </w:rPr>
        <w:t xml:space="preserve"> </w:t>
      </w:r>
      <w:r w:rsidR="00211E01" w:rsidRPr="00211E01">
        <w:rPr>
          <w:rFonts w:ascii="Book Antiqua" w:hAnsi="Book Antiqua"/>
          <w:b/>
          <w:bCs/>
          <w:color w:val="FF0000"/>
          <w:sz w:val="24"/>
          <w:szCs w:val="24"/>
        </w:rPr>
        <w:t xml:space="preserve">(Not in scope </w:t>
      </w:r>
      <w:proofErr w:type="gramStart"/>
      <w:r w:rsidR="00211E01" w:rsidRPr="00211E01">
        <w:rPr>
          <w:rFonts w:ascii="Book Antiqua" w:hAnsi="Book Antiqua"/>
          <w:b/>
          <w:bCs/>
          <w:color w:val="FF0000"/>
          <w:sz w:val="24"/>
          <w:szCs w:val="24"/>
        </w:rPr>
        <w:t>for</w:t>
      </w:r>
      <w:proofErr w:type="gramEnd"/>
      <w:r w:rsidR="00211E01" w:rsidRPr="00211E01">
        <w:rPr>
          <w:rFonts w:ascii="Book Antiqua" w:hAnsi="Book Antiqua"/>
          <w:b/>
          <w:bCs/>
          <w:color w:val="FF0000"/>
          <w:sz w:val="24"/>
          <w:szCs w:val="24"/>
        </w:rPr>
        <w:t xml:space="preserve"> automation)</w:t>
      </w:r>
      <w:r w:rsidRPr="00211E01">
        <w:rPr>
          <w:rFonts w:ascii="Book Antiqua" w:hAnsi="Book Antiqua"/>
          <w:b/>
          <w:bCs/>
          <w:color w:val="FF0000"/>
          <w:sz w:val="24"/>
          <w:szCs w:val="24"/>
        </w:rPr>
        <w:t xml:space="preserve">: </w:t>
      </w:r>
      <w:r w:rsidRPr="00BF5F5B">
        <w:rPr>
          <w:rFonts w:ascii="Book Antiqua" w:hAnsi="Book Antiqua"/>
          <w:bCs/>
          <w:sz w:val="24"/>
          <w:szCs w:val="24"/>
        </w:rPr>
        <w:t>Open a case in Salesforce for balances over $50, including filling in required fields and adding comments summarizing actions taken.</w:t>
      </w:r>
    </w:p>
    <w:p w14:paraId="656EDBA9" w14:textId="57263C39" w:rsidR="005D1C9C" w:rsidRPr="00BF5F5B" w:rsidRDefault="005D1C9C" w:rsidP="005D1C9C">
      <w:pPr>
        <w:pStyle w:val="ListParagraph"/>
        <w:numPr>
          <w:ilvl w:val="0"/>
          <w:numId w:val="52"/>
        </w:numPr>
        <w:spacing w:before="120" w:after="120"/>
        <w:rPr>
          <w:rFonts w:ascii="Book Antiqua" w:hAnsi="Book Antiqua"/>
          <w:bCs/>
          <w:sz w:val="24"/>
          <w:szCs w:val="24"/>
        </w:rPr>
      </w:pPr>
      <w:r w:rsidRPr="00BF5F5B">
        <w:rPr>
          <w:rFonts w:ascii="Book Antiqua" w:hAnsi="Book Antiqua"/>
          <w:b/>
          <w:bCs/>
          <w:sz w:val="24"/>
          <w:szCs w:val="24"/>
        </w:rPr>
        <w:t>Email Employee</w:t>
      </w:r>
      <w:r w:rsidR="00211E01">
        <w:rPr>
          <w:rFonts w:ascii="Book Antiqua" w:hAnsi="Book Antiqua"/>
          <w:b/>
          <w:bCs/>
          <w:sz w:val="24"/>
          <w:szCs w:val="24"/>
        </w:rPr>
        <w:t xml:space="preserve"> </w:t>
      </w:r>
      <w:r w:rsidR="00211E01" w:rsidRPr="00211E01">
        <w:rPr>
          <w:rFonts w:ascii="Book Antiqua" w:hAnsi="Book Antiqua"/>
          <w:b/>
          <w:bCs/>
          <w:color w:val="FF0000"/>
          <w:sz w:val="24"/>
          <w:szCs w:val="24"/>
        </w:rPr>
        <w:t>(Not in scope for automation</w:t>
      </w:r>
      <w:proofErr w:type="gramStart"/>
      <w:r w:rsidR="00211E01" w:rsidRPr="00211E01">
        <w:rPr>
          <w:rFonts w:ascii="Book Antiqua" w:hAnsi="Book Antiqua"/>
          <w:b/>
          <w:bCs/>
          <w:color w:val="FF0000"/>
          <w:sz w:val="24"/>
          <w:szCs w:val="24"/>
        </w:rPr>
        <w:t>):</w:t>
      </w:r>
      <w:r w:rsidRPr="00BF5F5B">
        <w:rPr>
          <w:rFonts w:ascii="Book Antiqua" w:hAnsi="Book Antiqua"/>
          <w:b/>
          <w:bCs/>
          <w:sz w:val="24"/>
          <w:szCs w:val="24"/>
        </w:rPr>
        <w:t>:</w:t>
      </w:r>
      <w:proofErr w:type="gramEnd"/>
      <w:r w:rsidRPr="00BF5F5B">
        <w:rPr>
          <w:rFonts w:ascii="Book Antiqua" w:hAnsi="Book Antiqua"/>
          <w:b/>
          <w:bCs/>
          <w:sz w:val="24"/>
          <w:szCs w:val="24"/>
        </w:rPr>
        <w:t xml:space="preserve"> </w:t>
      </w:r>
      <w:r w:rsidRPr="00BF5F5B">
        <w:rPr>
          <w:rFonts w:ascii="Book Antiqua" w:hAnsi="Book Antiqua"/>
          <w:bCs/>
          <w:sz w:val="24"/>
          <w:szCs w:val="24"/>
        </w:rPr>
        <w:t xml:space="preserve">Email the employee using a template to notify them of the status of their Return </w:t>
      </w:r>
      <w:proofErr w:type="gramStart"/>
      <w:r w:rsidRPr="00BF5F5B">
        <w:rPr>
          <w:rFonts w:ascii="Book Antiqua" w:hAnsi="Book Antiqua"/>
          <w:bCs/>
          <w:sz w:val="24"/>
          <w:szCs w:val="24"/>
        </w:rPr>
        <w:t>From</w:t>
      </w:r>
      <w:proofErr w:type="gramEnd"/>
      <w:r w:rsidRPr="00BF5F5B">
        <w:rPr>
          <w:rFonts w:ascii="Book Antiqua" w:hAnsi="Book Antiqua"/>
          <w:bCs/>
          <w:sz w:val="24"/>
          <w:szCs w:val="24"/>
        </w:rPr>
        <w:t xml:space="preserve"> Leave reconciliation.</w:t>
      </w:r>
    </w:p>
    <w:p w14:paraId="68EDD016" w14:textId="7C53B8E6" w:rsidR="005D1C9C" w:rsidRPr="00BF5F5B" w:rsidRDefault="005D1C9C" w:rsidP="005D1C9C">
      <w:pPr>
        <w:pStyle w:val="ListParagraph"/>
        <w:numPr>
          <w:ilvl w:val="0"/>
          <w:numId w:val="52"/>
        </w:numPr>
        <w:spacing w:before="120" w:after="120"/>
        <w:rPr>
          <w:rFonts w:ascii="Book Antiqua" w:hAnsi="Book Antiqua"/>
          <w:bCs/>
          <w:sz w:val="24"/>
          <w:szCs w:val="24"/>
        </w:rPr>
      </w:pPr>
      <w:r w:rsidRPr="00BF5F5B">
        <w:rPr>
          <w:rFonts w:ascii="Book Antiqua" w:hAnsi="Book Antiqua"/>
          <w:b/>
          <w:bCs/>
          <w:sz w:val="24"/>
          <w:szCs w:val="24"/>
        </w:rPr>
        <w:t>Update One-Time Deduction (OTD) Sheet</w:t>
      </w:r>
      <w:r w:rsidR="00211E01">
        <w:rPr>
          <w:rFonts w:ascii="Book Antiqua" w:hAnsi="Book Antiqua"/>
          <w:b/>
          <w:bCs/>
          <w:sz w:val="24"/>
          <w:szCs w:val="24"/>
        </w:rPr>
        <w:t xml:space="preserve"> </w:t>
      </w:r>
      <w:r w:rsidR="00211E01" w:rsidRPr="00211E01">
        <w:rPr>
          <w:rFonts w:ascii="Book Antiqua" w:hAnsi="Book Antiqua"/>
          <w:b/>
          <w:bCs/>
          <w:color w:val="FF0000"/>
          <w:sz w:val="24"/>
          <w:szCs w:val="24"/>
        </w:rPr>
        <w:t>(Not in scope for automation</w:t>
      </w:r>
      <w:proofErr w:type="gramStart"/>
      <w:r w:rsidR="00211E01" w:rsidRPr="00211E01">
        <w:rPr>
          <w:rFonts w:ascii="Book Antiqua" w:hAnsi="Book Antiqua"/>
          <w:b/>
          <w:bCs/>
          <w:color w:val="FF0000"/>
          <w:sz w:val="24"/>
          <w:szCs w:val="24"/>
        </w:rPr>
        <w:t>):</w:t>
      </w:r>
      <w:r w:rsidRPr="00BF5F5B">
        <w:rPr>
          <w:rFonts w:ascii="Book Antiqua" w:hAnsi="Book Antiqua"/>
          <w:b/>
          <w:bCs/>
          <w:sz w:val="24"/>
          <w:szCs w:val="24"/>
        </w:rPr>
        <w:t>:</w:t>
      </w:r>
      <w:proofErr w:type="gramEnd"/>
      <w:r w:rsidRPr="00BF5F5B">
        <w:rPr>
          <w:rFonts w:ascii="Book Antiqua" w:hAnsi="Book Antiqua"/>
          <w:b/>
          <w:bCs/>
          <w:sz w:val="24"/>
          <w:szCs w:val="24"/>
        </w:rPr>
        <w:t xml:space="preserve"> </w:t>
      </w:r>
      <w:r w:rsidRPr="00BF5F5B">
        <w:rPr>
          <w:rFonts w:ascii="Book Antiqua" w:hAnsi="Book Antiqua"/>
          <w:bCs/>
          <w:sz w:val="24"/>
          <w:szCs w:val="24"/>
        </w:rPr>
        <w:t>Locate the relevant OTD sheet and add the required information based on the reconciliation.</w:t>
      </w:r>
    </w:p>
    <w:p w14:paraId="0654D934" w14:textId="77777777" w:rsidR="005D1C9C" w:rsidRPr="00BF5F5B" w:rsidRDefault="005D1C9C" w:rsidP="005D1C9C">
      <w:pPr>
        <w:pStyle w:val="ListParagraph"/>
        <w:numPr>
          <w:ilvl w:val="0"/>
          <w:numId w:val="52"/>
        </w:numPr>
        <w:spacing w:before="120" w:after="120"/>
        <w:rPr>
          <w:rFonts w:ascii="Book Antiqua" w:hAnsi="Book Antiqua"/>
          <w:bCs/>
          <w:sz w:val="24"/>
          <w:szCs w:val="24"/>
        </w:rPr>
      </w:pPr>
      <w:r w:rsidRPr="00BF5F5B">
        <w:rPr>
          <w:rFonts w:ascii="Book Antiqua" w:hAnsi="Book Antiqua"/>
          <w:b/>
          <w:bCs/>
          <w:sz w:val="24"/>
          <w:szCs w:val="24"/>
        </w:rPr>
        <w:t xml:space="preserve">Update 'Current Unpaid Leave RFL Master File (23)': </w:t>
      </w:r>
      <w:r w:rsidRPr="00BF5F5B">
        <w:rPr>
          <w:rFonts w:ascii="Book Antiqua" w:hAnsi="Book Antiqua"/>
          <w:bCs/>
          <w:sz w:val="24"/>
          <w:szCs w:val="24"/>
        </w:rPr>
        <w:t xml:space="preserve">Open the file using Excel Online through Box, change to 'Temporary' view, and update specific columns based on </w:t>
      </w:r>
      <w:proofErr w:type="gramStart"/>
      <w:r w:rsidRPr="00BF5F5B">
        <w:rPr>
          <w:rFonts w:ascii="Book Antiqua" w:hAnsi="Book Antiqua"/>
          <w:bCs/>
          <w:sz w:val="24"/>
          <w:szCs w:val="24"/>
        </w:rPr>
        <w:t>the reconciliation</w:t>
      </w:r>
      <w:proofErr w:type="gramEnd"/>
      <w:r w:rsidRPr="00BF5F5B">
        <w:rPr>
          <w:rFonts w:ascii="Book Antiqua" w:hAnsi="Book Antiqua"/>
          <w:bCs/>
          <w:sz w:val="24"/>
          <w:szCs w:val="24"/>
        </w:rPr>
        <w:t>.</w:t>
      </w:r>
    </w:p>
    <w:p w14:paraId="001D4103" w14:textId="77777777" w:rsidR="005D1C9C" w:rsidRPr="00BF5F5B" w:rsidRDefault="005D1C9C" w:rsidP="005D1C9C">
      <w:pPr>
        <w:pStyle w:val="ListParagraph"/>
        <w:spacing w:before="120" w:after="120"/>
        <w:rPr>
          <w:rFonts w:ascii="Book Antiqua" w:hAnsi="Book Antiqua"/>
          <w:bCs/>
          <w:sz w:val="24"/>
          <w:szCs w:val="24"/>
        </w:rPr>
      </w:pPr>
      <w:r w:rsidRPr="00BF5F5B">
        <w:rPr>
          <w:rFonts w:ascii="Book Antiqua" w:hAnsi="Book Antiqua"/>
          <w:bCs/>
          <w:sz w:val="24"/>
          <w:szCs w:val="24"/>
        </w:rPr>
        <w:lastRenderedPageBreak/>
        <w:t>These manual steps involve accessing multiple systems, running queries, exporting data, and performing various data manipulations, highlighting the potential for increased efficiency through automation.</w:t>
      </w:r>
    </w:p>
    <w:p w14:paraId="7D53CE80" w14:textId="77777777" w:rsidR="005D1C9C" w:rsidRDefault="005D1C9C" w:rsidP="005D1C9C">
      <w:pPr>
        <w:pStyle w:val="ListParagraph"/>
        <w:spacing w:before="120" w:after="120"/>
        <w:rPr>
          <w:rFonts w:ascii="Book Antiqua" w:hAnsi="Book Antiqua"/>
          <w:b/>
          <w:bCs/>
          <w:sz w:val="24"/>
          <w:szCs w:val="24"/>
        </w:rPr>
      </w:pPr>
      <w:r w:rsidRPr="00BF5F5B">
        <w:rPr>
          <w:rFonts w:ascii="Book Antiqua" w:hAnsi="Book Antiqua"/>
          <w:b/>
          <w:bCs/>
          <w:sz w:val="24"/>
          <w:szCs w:val="24"/>
        </w:rPr>
        <w:t>Noted (12 manual steps) significant manual processes and 52 manual tasks.</w:t>
      </w:r>
    </w:p>
    <w:p w14:paraId="189D1D77" w14:textId="77777777" w:rsidR="003F0399" w:rsidRDefault="003F0399" w:rsidP="005D1C9C">
      <w:pPr>
        <w:pStyle w:val="ListParagraph"/>
        <w:spacing w:before="120" w:after="120"/>
        <w:rPr>
          <w:rFonts w:ascii="Book Antiqua" w:hAnsi="Book Antiqua"/>
          <w:b/>
          <w:bCs/>
          <w:sz w:val="24"/>
          <w:szCs w:val="24"/>
        </w:rPr>
      </w:pPr>
    </w:p>
    <w:p w14:paraId="7E09539E" w14:textId="7740C17F" w:rsidR="003F0399" w:rsidRDefault="003F0399" w:rsidP="003F0399">
      <w:pPr>
        <w:pStyle w:val="Header"/>
        <w:rPr>
          <w:rFonts w:ascii="Book Antiqua" w:hAnsi="Book Antiqua"/>
          <w:b/>
          <w:bCs/>
          <w:sz w:val="24"/>
          <w:szCs w:val="24"/>
        </w:rPr>
      </w:pPr>
      <w:r>
        <w:rPr>
          <w:rFonts w:ascii="Book Antiqua" w:hAnsi="Book Antiqua"/>
          <w:b/>
          <w:bCs/>
          <w:sz w:val="24"/>
          <w:szCs w:val="24"/>
        </w:rPr>
        <w:t>Proposed Solution</w:t>
      </w:r>
    </w:p>
    <w:p w14:paraId="6A57A13D" w14:textId="77777777" w:rsidR="003F0399" w:rsidRDefault="003F0399" w:rsidP="003F0399">
      <w:pPr>
        <w:pStyle w:val="Header"/>
        <w:rPr>
          <w:rFonts w:ascii="Book Antiqua" w:hAnsi="Book Antiqua"/>
          <w:b/>
          <w:bCs/>
          <w:sz w:val="24"/>
          <w:szCs w:val="24"/>
        </w:rPr>
      </w:pPr>
    </w:p>
    <w:p w14:paraId="79D1D301" w14:textId="02ACC542" w:rsidR="003F0399" w:rsidRDefault="003F0399" w:rsidP="003F0399">
      <w:pPr>
        <w:pStyle w:val="Header"/>
        <w:ind w:left="540" w:hanging="180"/>
        <w:rPr>
          <w:rFonts w:ascii="Book Antiqua" w:hAnsi="Book Antiqua"/>
          <w:b/>
          <w:bCs/>
          <w:sz w:val="24"/>
          <w:szCs w:val="24"/>
        </w:rPr>
      </w:pPr>
      <w:r>
        <w:rPr>
          <w:rFonts w:ascii="Book Antiqua" w:hAnsi="Book Antiqua"/>
          <w:b/>
          <w:bCs/>
          <w:sz w:val="24"/>
          <w:szCs w:val="24"/>
        </w:rPr>
        <w:t xml:space="preserve">Step 1. </w:t>
      </w:r>
    </w:p>
    <w:p w14:paraId="6D846AF2" w14:textId="311D277E" w:rsidR="003F0399" w:rsidRDefault="003F0399" w:rsidP="003F0399">
      <w:pPr>
        <w:pStyle w:val="Header"/>
        <w:ind w:left="540" w:hanging="180"/>
        <w:rPr>
          <w:rFonts w:ascii="Book Antiqua" w:hAnsi="Book Antiqua"/>
          <w:b/>
          <w:bCs/>
          <w:sz w:val="24"/>
          <w:szCs w:val="24"/>
        </w:rPr>
      </w:pPr>
      <w:r>
        <w:rPr>
          <w:rFonts w:ascii="Book Antiqua" w:hAnsi="Book Antiqua"/>
          <w:b/>
          <w:bCs/>
          <w:sz w:val="24"/>
          <w:szCs w:val="24"/>
        </w:rPr>
        <w:t>Identify Returned Employe</w:t>
      </w:r>
      <w:r w:rsidR="002E63C3">
        <w:rPr>
          <w:rFonts w:ascii="Book Antiqua" w:hAnsi="Book Antiqua"/>
          <w:b/>
          <w:bCs/>
          <w:sz w:val="24"/>
          <w:szCs w:val="24"/>
        </w:rPr>
        <w:t>es</w:t>
      </w:r>
    </w:p>
    <w:p w14:paraId="04DA8272" w14:textId="0F5060B4" w:rsidR="002E63C3" w:rsidRDefault="002E63C3" w:rsidP="00A017C3">
      <w:pPr>
        <w:pStyle w:val="Header"/>
        <w:ind w:left="360"/>
        <w:rPr>
          <w:rFonts w:ascii="Book Antiqua" w:hAnsi="Book Antiqua"/>
          <w:sz w:val="22"/>
          <w:szCs w:val="22"/>
        </w:rPr>
      </w:pPr>
      <w:r>
        <w:rPr>
          <w:rFonts w:ascii="Book Antiqua" w:hAnsi="Book Antiqua"/>
          <w:sz w:val="22"/>
          <w:szCs w:val="22"/>
        </w:rPr>
        <w:t>From FIN284 report, business is</w:t>
      </w:r>
      <w:r w:rsidR="0097441C">
        <w:rPr>
          <w:rFonts w:ascii="Book Antiqua" w:hAnsi="Book Antiqua"/>
          <w:sz w:val="22"/>
          <w:szCs w:val="22"/>
        </w:rPr>
        <w:t xml:space="preserve"> responsible</w:t>
      </w:r>
      <w:r>
        <w:rPr>
          <w:rFonts w:ascii="Book Antiqua" w:hAnsi="Book Antiqua"/>
          <w:sz w:val="22"/>
          <w:szCs w:val="22"/>
        </w:rPr>
        <w:t xml:space="preserve"> </w:t>
      </w:r>
      <w:proofErr w:type="gramStart"/>
      <w:r>
        <w:rPr>
          <w:rFonts w:ascii="Book Antiqua" w:hAnsi="Book Antiqua"/>
          <w:sz w:val="22"/>
          <w:szCs w:val="22"/>
        </w:rPr>
        <w:t xml:space="preserve">to </w:t>
      </w:r>
      <w:r w:rsidR="00A017C3">
        <w:rPr>
          <w:rFonts w:ascii="Book Antiqua" w:hAnsi="Book Antiqua"/>
          <w:sz w:val="22"/>
          <w:szCs w:val="22"/>
        </w:rPr>
        <w:t>clean</w:t>
      </w:r>
      <w:proofErr w:type="gramEnd"/>
      <w:r w:rsidR="00A017C3">
        <w:rPr>
          <w:rFonts w:ascii="Book Antiqua" w:hAnsi="Book Antiqua"/>
          <w:sz w:val="22"/>
          <w:szCs w:val="22"/>
        </w:rPr>
        <w:t xml:space="preserve"> and </w:t>
      </w:r>
      <w:proofErr w:type="gramStart"/>
      <w:r w:rsidR="00A017C3">
        <w:rPr>
          <w:rFonts w:ascii="Book Antiqua" w:hAnsi="Book Antiqua"/>
          <w:sz w:val="22"/>
          <w:szCs w:val="22"/>
        </w:rPr>
        <w:t>produce</w:t>
      </w:r>
      <w:proofErr w:type="gramEnd"/>
      <w:r w:rsidR="00A017C3">
        <w:rPr>
          <w:rFonts w:ascii="Book Antiqua" w:hAnsi="Book Antiqua"/>
          <w:sz w:val="22"/>
          <w:szCs w:val="22"/>
        </w:rPr>
        <w:t xml:space="preserve"> a list of employees where the following conditions are met:</w:t>
      </w:r>
    </w:p>
    <w:p w14:paraId="06634E5B" w14:textId="76CCC53E" w:rsidR="00A017C3" w:rsidRDefault="00A017C3" w:rsidP="00A017C3">
      <w:pPr>
        <w:pStyle w:val="Header"/>
        <w:numPr>
          <w:ilvl w:val="0"/>
          <w:numId w:val="54"/>
        </w:numPr>
        <w:rPr>
          <w:rFonts w:ascii="Book Antiqua" w:hAnsi="Book Antiqua"/>
          <w:sz w:val="22"/>
          <w:szCs w:val="22"/>
        </w:rPr>
      </w:pPr>
      <w:r>
        <w:rPr>
          <w:rFonts w:ascii="Book Antiqua" w:hAnsi="Book Antiqua"/>
          <w:sz w:val="22"/>
          <w:szCs w:val="22"/>
        </w:rPr>
        <w:t>Not future dated i.e. paycheck issue date is not greater than today’s date</w:t>
      </w:r>
    </w:p>
    <w:p w14:paraId="317AD4A0" w14:textId="4B4D2DE8" w:rsidR="00A017C3" w:rsidRDefault="00A017C3" w:rsidP="00A017C3">
      <w:pPr>
        <w:pStyle w:val="Header"/>
        <w:numPr>
          <w:ilvl w:val="0"/>
          <w:numId w:val="54"/>
        </w:numPr>
        <w:rPr>
          <w:rFonts w:ascii="Book Antiqua" w:hAnsi="Book Antiqua"/>
          <w:sz w:val="22"/>
          <w:szCs w:val="22"/>
        </w:rPr>
      </w:pPr>
      <w:r>
        <w:rPr>
          <w:rFonts w:ascii="Book Antiqua" w:hAnsi="Book Antiqua"/>
          <w:sz w:val="22"/>
          <w:szCs w:val="22"/>
        </w:rPr>
        <w:t>Payroll status neither: terminated, retired, or deceased</w:t>
      </w:r>
    </w:p>
    <w:p w14:paraId="38DFBABA" w14:textId="1A4712D0" w:rsidR="00A017C3" w:rsidRDefault="00A017C3" w:rsidP="00A017C3">
      <w:pPr>
        <w:pStyle w:val="Header"/>
        <w:numPr>
          <w:ilvl w:val="0"/>
          <w:numId w:val="54"/>
        </w:numPr>
        <w:rPr>
          <w:rFonts w:ascii="Book Antiqua" w:hAnsi="Book Antiqua"/>
          <w:sz w:val="22"/>
          <w:szCs w:val="22"/>
        </w:rPr>
      </w:pPr>
      <w:r>
        <w:rPr>
          <w:rFonts w:ascii="Book Antiqua" w:hAnsi="Book Antiqua"/>
          <w:sz w:val="22"/>
          <w:szCs w:val="22"/>
        </w:rPr>
        <w:t xml:space="preserve">Elig </w:t>
      </w:r>
      <w:proofErr w:type="spellStart"/>
      <w:r>
        <w:rPr>
          <w:rFonts w:ascii="Book Antiqua" w:hAnsi="Book Antiqua"/>
          <w:sz w:val="22"/>
          <w:szCs w:val="22"/>
        </w:rPr>
        <w:t>Fld</w:t>
      </w:r>
      <w:proofErr w:type="spellEnd"/>
      <w:r>
        <w:rPr>
          <w:rFonts w:ascii="Book Antiqua" w:hAnsi="Book Antiqua"/>
          <w:sz w:val="22"/>
          <w:szCs w:val="22"/>
        </w:rPr>
        <w:t xml:space="preserve"> 1 flag neither ‘G’ or ‘N’</w:t>
      </w:r>
    </w:p>
    <w:p w14:paraId="0731FF29" w14:textId="17A613A8" w:rsidR="00A017C3" w:rsidRDefault="00A017C3" w:rsidP="00A017C3">
      <w:pPr>
        <w:pStyle w:val="Header"/>
        <w:numPr>
          <w:ilvl w:val="0"/>
          <w:numId w:val="54"/>
        </w:numPr>
        <w:rPr>
          <w:rFonts w:ascii="Book Antiqua" w:hAnsi="Book Antiqua"/>
          <w:sz w:val="22"/>
          <w:szCs w:val="22"/>
        </w:rPr>
      </w:pPr>
      <w:r>
        <w:rPr>
          <w:rFonts w:ascii="Book Antiqua" w:hAnsi="Book Antiqua"/>
          <w:sz w:val="22"/>
          <w:szCs w:val="22"/>
        </w:rPr>
        <w:t>Pay Status is not ‘Paid Leave’</w:t>
      </w:r>
    </w:p>
    <w:p w14:paraId="7851E00B" w14:textId="77777777" w:rsidR="00A017C3" w:rsidRDefault="00A017C3" w:rsidP="00A017C3">
      <w:pPr>
        <w:pStyle w:val="Header"/>
        <w:numPr>
          <w:ilvl w:val="0"/>
          <w:numId w:val="54"/>
        </w:numPr>
        <w:rPr>
          <w:rFonts w:ascii="Book Antiqua" w:hAnsi="Book Antiqua"/>
          <w:sz w:val="22"/>
          <w:szCs w:val="22"/>
        </w:rPr>
      </w:pPr>
      <w:r>
        <w:rPr>
          <w:rFonts w:ascii="Book Antiqua" w:hAnsi="Book Antiqua"/>
          <w:sz w:val="22"/>
          <w:szCs w:val="22"/>
        </w:rPr>
        <w:t>Has no completed or pending recon status based on RFL Master File that business kept for logging and tracking purpose.</w:t>
      </w:r>
    </w:p>
    <w:p w14:paraId="5EB1B857" w14:textId="77777777" w:rsidR="0097441C" w:rsidRDefault="0097441C" w:rsidP="00A017C3">
      <w:pPr>
        <w:pStyle w:val="Header"/>
        <w:ind w:left="360"/>
        <w:rPr>
          <w:rFonts w:ascii="Book Antiqua" w:hAnsi="Book Antiqua"/>
          <w:sz w:val="22"/>
          <w:szCs w:val="22"/>
        </w:rPr>
      </w:pPr>
      <w:r>
        <w:rPr>
          <w:rFonts w:ascii="Book Antiqua" w:hAnsi="Book Antiqua"/>
          <w:sz w:val="22"/>
          <w:szCs w:val="22"/>
        </w:rPr>
        <w:t>Once FIN284 report is cleaned, the only input the bot needs is an input Excel workbook consisting of 1 worksheet with following columns:</w:t>
      </w:r>
    </w:p>
    <w:p w14:paraId="5F5FBFBD" w14:textId="43840D54" w:rsidR="00A017C3" w:rsidRDefault="0097441C" w:rsidP="0097441C">
      <w:pPr>
        <w:pStyle w:val="Header"/>
        <w:numPr>
          <w:ilvl w:val="0"/>
          <w:numId w:val="55"/>
        </w:numPr>
        <w:rPr>
          <w:rFonts w:ascii="Book Antiqua" w:hAnsi="Book Antiqua"/>
          <w:sz w:val="22"/>
          <w:szCs w:val="22"/>
        </w:rPr>
      </w:pPr>
      <w:r>
        <w:rPr>
          <w:rFonts w:ascii="Book Antiqua" w:hAnsi="Book Antiqua"/>
          <w:sz w:val="22"/>
          <w:szCs w:val="22"/>
        </w:rPr>
        <w:t>Business Unit</w:t>
      </w:r>
    </w:p>
    <w:p w14:paraId="6C81A243" w14:textId="1856127A" w:rsidR="0097441C" w:rsidRDefault="0097441C" w:rsidP="0097441C">
      <w:pPr>
        <w:pStyle w:val="Header"/>
        <w:numPr>
          <w:ilvl w:val="0"/>
          <w:numId w:val="55"/>
        </w:numPr>
        <w:rPr>
          <w:rFonts w:ascii="Book Antiqua" w:hAnsi="Book Antiqua"/>
          <w:sz w:val="22"/>
          <w:szCs w:val="22"/>
        </w:rPr>
      </w:pPr>
      <w:r>
        <w:rPr>
          <w:rFonts w:ascii="Book Antiqua" w:hAnsi="Book Antiqua"/>
          <w:sz w:val="22"/>
          <w:szCs w:val="22"/>
        </w:rPr>
        <w:t>EEID – Employee ID</w:t>
      </w:r>
    </w:p>
    <w:p w14:paraId="6D4BB717" w14:textId="77777777" w:rsidR="0097441C" w:rsidRPr="0097441C" w:rsidRDefault="0097441C" w:rsidP="0097441C">
      <w:pPr>
        <w:pStyle w:val="Header"/>
        <w:numPr>
          <w:ilvl w:val="0"/>
          <w:numId w:val="55"/>
        </w:numPr>
        <w:rPr>
          <w:rFonts w:ascii="Book Antiqua" w:hAnsi="Book Antiqua"/>
          <w:sz w:val="22"/>
          <w:szCs w:val="22"/>
        </w:rPr>
      </w:pPr>
      <w:r w:rsidRPr="0097441C">
        <w:rPr>
          <w:rFonts w:ascii="Book Antiqua" w:hAnsi="Book Antiqua"/>
          <w:sz w:val="22"/>
          <w:szCs w:val="22"/>
        </w:rPr>
        <w:t>Payroll Status</w:t>
      </w:r>
    </w:p>
    <w:p w14:paraId="0CBBD86E" w14:textId="77777777" w:rsidR="0097441C" w:rsidRPr="0097441C" w:rsidRDefault="0097441C" w:rsidP="0097441C">
      <w:pPr>
        <w:pStyle w:val="Header"/>
        <w:numPr>
          <w:ilvl w:val="0"/>
          <w:numId w:val="55"/>
        </w:numPr>
        <w:rPr>
          <w:rFonts w:ascii="Book Antiqua" w:hAnsi="Book Antiqua"/>
          <w:sz w:val="22"/>
          <w:szCs w:val="22"/>
        </w:rPr>
      </w:pPr>
      <w:r w:rsidRPr="0097441C">
        <w:rPr>
          <w:rFonts w:ascii="Book Antiqua" w:hAnsi="Book Antiqua"/>
          <w:sz w:val="22"/>
          <w:szCs w:val="22"/>
        </w:rPr>
        <w:t>Pay Status</w:t>
      </w:r>
    </w:p>
    <w:p w14:paraId="1D6ABD2B" w14:textId="77777777" w:rsidR="0097441C" w:rsidRPr="0097441C" w:rsidRDefault="0097441C" w:rsidP="0097441C">
      <w:pPr>
        <w:pStyle w:val="Header"/>
        <w:numPr>
          <w:ilvl w:val="0"/>
          <w:numId w:val="55"/>
        </w:numPr>
        <w:rPr>
          <w:rFonts w:ascii="Book Antiqua" w:hAnsi="Book Antiqua"/>
          <w:sz w:val="22"/>
          <w:szCs w:val="22"/>
        </w:rPr>
      </w:pPr>
      <w:r w:rsidRPr="0097441C">
        <w:rPr>
          <w:rFonts w:ascii="Book Antiqua" w:hAnsi="Book Antiqua"/>
          <w:sz w:val="22"/>
          <w:szCs w:val="22"/>
        </w:rPr>
        <w:t>Pay Group</w:t>
      </w:r>
    </w:p>
    <w:p w14:paraId="22E7DFDB" w14:textId="77777777" w:rsidR="0097441C" w:rsidRPr="0097441C" w:rsidRDefault="0097441C" w:rsidP="0097441C">
      <w:pPr>
        <w:pStyle w:val="Header"/>
        <w:numPr>
          <w:ilvl w:val="0"/>
          <w:numId w:val="55"/>
        </w:numPr>
        <w:rPr>
          <w:rFonts w:ascii="Book Antiqua" w:hAnsi="Book Antiqua"/>
          <w:sz w:val="22"/>
          <w:szCs w:val="22"/>
        </w:rPr>
      </w:pPr>
      <w:r w:rsidRPr="0097441C">
        <w:rPr>
          <w:rFonts w:ascii="Book Antiqua" w:hAnsi="Book Antiqua"/>
          <w:sz w:val="22"/>
          <w:szCs w:val="22"/>
        </w:rPr>
        <w:t>Current Date</w:t>
      </w:r>
    </w:p>
    <w:p w14:paraId="3483A81B" w14:textId="77777777" w:rsidR="0097441C" w:rsidRPr="0097441C" w:rsidRDefault="0097441C" w:rsidP="0097441C">
      <w:pPr>
        <w:pStyle w:val="Header"/>
        <w:numPr>
          <w:ilvl w:val="0"/>
          <w:numId w:val="55"/>
        </w:numPr>
        <w:rPr>
          <w:rFonts w:ascii="Book Antiqua" w:hAnsi="Book Antiqua"/>
          <w:sz w:val="22"/>
          <w:szCs w:val="22"/>
        </w:rPr>
      </w:pPr>
      <w:r w:rsidRPr="0097441C">
        <w:rPr>
          <w:rFonts w:ascii="Book Antiqua" w:hAnsi="Book Antiqua"/>
          <w:sz w:val="22"/>
          <w:szCs w:val="22"/>
        </w:rPr>
        <w:t>Action Date</w:t>
      </w:r>
    </w:p>
    <w:p w14:paraId="39D4DB97" w14:textId="77777777" w:rsidR="0097441C" w:rsidRPr="0097441C" w:rsidRDefault="0097441C" w:rsidP="0097441C">
      <w:pPr>
        <w:pStyle w:val="Header"/>
        <w:numPr>
          <w:ilvl w:val="0"/>
          <w:numId w:val="55"/>
        </w:numPr>
        <w:rPr>
          <w:rFonts w:ascii="Book Antiqua" w:hAnsi="Book Antiqua"/>
          <w:sz w:val="22"/>
          <w:szCs w:val="22"/>
        </w:rPr>
      </w:pPr>
      <w:r w:rsidRPr="0097441C">
        <w:rPr>
          <w:rFonts w:ascii="Book Antiqua" w:hAnsi="Book Antiqua"/>
          <w:sz w:val="22"/>
          <w:szCs w:val="22"/>
        </w:rPr>
        <w:t>Elig Fld1</w:t>
      </w:r>
    </w:p>
    <w:p w14:paraId="35F90A25" w14:textId="77777777" w:rsidR="0097441C" w:rsidRPr="0097441C" w:rsidRDefault="0097441C" w:rsidP="0097441C">
      <w:pPr>
        <w:pStyle w:val="Header"/>
        <w:numPr>
          <w:ilvl w:val="0"/>
          <w:numId w:val="55"/>
        </w:numPr>
        <w:rPr>
          <w:rFonts w:ascii="Book Antiqua" w:hAnsi="Book Antiqua"/>
          <w:sz w:val="22"/>
          <w:szCs w:val="22"/>
        </w:rPr>
      </w:pPr>
      <w:r w:rsidRPr="0097441C">
        <w:rPr>
          <w:rFonts w:ascii="Book Antiqua" w:hAnsi="Book Antiqua"/>
          <w:sz w:val="22"/>
          <w:szCs w:val="22"/>
        </w:rPr>
        <w:t>Elig Fld2</w:t>
      </w:r>
    </w:p>
    <w:p w14:paraId="2E070290" w14:textId="77777777" w:rsidR="0097441C" w:rsidRPr="0097441C" w:rsidRDefault="0097441C" w:rsidP="0097441C">
      <w:pPr>
        <w:pStyle w:val="Header"/>
        <w:numPr>
          <w:ilvl w:val="0"/>
          <w:numId w:val="55"/>
        </w:numPr>
        <w:rPr>
          <w:rFonts w:ascii="Book Antiqua" w:hAnsi="Book Antiqua"/>
          <w:sz w:val="22"/>
          <w:szCs w:val="22"/>
        </w:rPr>
      </w:pPr>
      <w:proofErr w:type="spellStart"/>
      <w:r w:rsidRPr="0097441C">
        <w:rPr>
          <w:rFonts w:ascii="Book Antiqua" w:hAnsi="Book Antiqua"/>
          <w:sz w:val="22"/>
          <w:szCs w:val="22"/>
        </w:rPr>
        <w:t>Empl</w:t>
      </w:r>
      <w:proofErr w:type="spellEnd"/>
      <w:r w:rsidRPr="0097441C">
        <w:rPr>
          <w:rFonts w:ascii="Book Antiqua" w:hAnsi="Book Antiqua"/>
          <w:sz w:val="22"/>
          <w:szCs w:val="22"/>
        </w:rPr>
        <w:t xml:space="preserve"> Record</w:t>
      </w:r>
    </w:p>
    <w:p w14:paraId="23D1B1AE" w14:textId="5DFA0EF9" w:rsidR="0097441C" w:rsidRDefault="0097441C" w:rsidP="0097441C">
      <w:pPr>
        <w:pStyle w:val="Header"/>
        <w:numPr>
          <w:ilvl w:val="0"/>
          <w:numId w:val="55"/>
        </w:numPr>
        <w:rPr>
          <w:rFonts w:ascii="Book Antiqua" w:hAnsi="Book Antiqua"/>
          <w:sz w:val="22"/>
          <w:szCs w:val="22"/>
        </w:rPr>
      </w:pPr>
      <w:r w:rsidRPr="0097441C">
        <w:rPr>
          <w:rFonts w:ascii="Book Antiqua" w:hAnsi="Book Antiqua"/>
          <w:sz w:val="22"/>
          <w:szCs w:val="22"/>
        </w:rPr>
        <w:t>Job Indicator</w:t>
      </w:r>
    </w:p>
    <w:p w14:paraId="7EE77027" w14:textId="70454B00" w:rsidR="0097441C" w:rsidRPr="00A017C3" w:rsidRDefault="0097441C" w:rsidP="0097441C">
      <w:pPr>
        <w:pStyle w:val="Header"/>
        <w:ind w:left="419"/>
        <w:rPr>
          <w:rFonts w:ascii="Book Antiqua" w:hAnsi="Book Antiqua"/>
          <w:sz w:val="22"/>
          <w:szCs w:val="22"/>
        </w:rPr>
      </w:pPr>
      <w:r>
        <w:rPr>
          <w:rFonts w:ascii="Book Antiqua" w:hAnsi="Book Antiqua"/>
          <w:sz w:val="22"/>
          <w:szCs w:val="22"/>
        </w:rPr>
        <w:t xml:space="preserve">Business is responsible for dropping the </w:t>
      </w:r>
      <w:r w:rsidRPr="0097441C">
        <w:rPr>
          <w:rFonts w:ascii="Book Antiqua" w:hAnsi="Book Antiqua"/>
          <w:b/>
          <w:bCs/>
          <w:sz w:val="22"/>
          <w:szCs w:val="22"/>
        </w:rPr>
        <w:t>input file</w:t>
      </w:r>
      <w:r>
        <w:rPr>
          <w:rFonts w:ascii="Book Antiqua" w:hAnsi="Book Antiqua"/>
          <w:sz w:val="22"/>
          <w:szCs w:val="22"/>
        </w:rPr>
        <w:t xml:space="preserve"> in RPA Box folder (path: </w:t>
      </w:r>
      <w:r w:rsidR="00D72889" w:rsidRPr="00D72889">
        <w:rPr>
          <w:rFonts w:ascii="Book Antiqua" w:hAnsi="Book Antiqua"/>
          <w:sz w:val="22"/>
          <w:szCs w:val="22"/>
        </w:rPr>
        <w:t>Box</w:t>
      </w:r>
      <w:proofErr w:type="gramStart"/>
      <w:r w:rsidR="00D72889" w:rsidRPr="00D72889">
        <w:rPr>
          <w:rFonts w:ascii="Book Antiqua" w:hAnsi="Book Antiqua"/>
          <w:sz w:val="22"/>
          <w:szCs w:val="22"/>
        </w:rPr>
        <w:t>\RPA\</w:t>
      </w:r>
      <w:r w:rsidR="00D72889">
        <w:rPr>
          <w:rFonts w:ascii="Book Antiqua" w:hAnsi="Book Antiqua"/>
          <w:sz w:val="22"/>
          <w:szCs w:val="22"/>
        </w:rPr>
        <w:t>{</w:t>
      </w:r>
      <w:proofErr w:type="gramEnd"/>
      <w:r w:rsidR="00D72889">
        <w:rPr>
          <w:rFonts w:ascii="Book Antiqua" w:hAnsi="Book Antiqua"/>
          <w:sz w:val="22"/>
          <w:szCs w:val="22"/>
        </w:rPr>
        <w:t>ENV}</w:t>
      </w:r>
      <w:r w:rsidR="00D72889" w:rsidRPr="00D72889">
        <w:rPr>
          <w:rFonts w:ascii="Book Antiqua" w:hAnsi="Book Antiqua"/>
          <w:sz w:val="22"/>
          <w:szCs w:val="22"/>
        </w:rPr>
        <w:t xml:space="preserve">\Return </w:t>
      </w:r>
      <w:proofErr w:type="gramStart"/>
      <w:r w:rsidR="00D72889" w:rsidRPr="00D72889">
        <w:rPr>
          <w:rFonts w:ascii="Book Antiqua" w:hAnsi="Book Antiqua"/>
          <w:sz w:val="22"/>
          <w:szCs w:val="22"/>
        </w:rPr>
        <w:t>From</w:t>
      </w:r>
      <w:proofErr w:type="gramEnd"/>
      <w:r w:rsidR="00D72889" w:rsidRPr="00D72889">
        <w:rPr>
          <w:rFonts w:ascii="Book Antiqua" w:hAnsi="Book Antiqua"/>
          <w:sz w:val="22"/>
          <w:szCs w:val="22"/>
        </w:rPr>
        <w:t xml:space="preserve"> Leave Reconciliation\</w:t>
      </w:r>
      <w:r w:rsidR="00D72889">
        <w:rPr>
          <w:rFonts w:ascii="Book Antiqua" w:hAnsi="Book Antiqua"/>
          <w:sz w:val="22"/>
          <w:szCs w:val="22"/>
        </w:rPr>
        <w:t>{ENV}</w:t>
      </w:r>
      <w:r w:rsidR="00D72889" w:rsidRPr="00D72889">
        <w:rPr>
          <w:rFonts w:ascii="Book Antiqua" w:hAnsi="Book Antiqua"/>
          <w:sz w:val="22"/>
          <w:szCs w:val="22"/>
        </w:rPr>
        <w:t xml:space="preserve"> File Drop</w:t>
      </w:r>
      <w:r w:rsidR="00D72889">
        <w:rPr>
          <w:rFonts w:ascii="Book Antiqua" w:hAnsi="Book Antiqua"/>
          <w:sz w:val="22"/>
          <w:szCs w:val="22"/>
        </w:rPr>
        <w:t>)</w:t>
      </w:r>
    </w:p>
    <w:p w14:paraId="22A00EA9" w14:textId="0CFC1B8F" w:rsidR="002E63C3" w:rsidRDefault="002E63C3" w:rsidP="003F0399">
      <w:pPr>
        <w:pStyle w:val="Header"/>
        <w:ind w:left="540" w:hanging="180"/>
        <w:rPr>
          <w:rFonts w:ascii="Book Antiqua" w:hAnsi="Book Antiqua"/>
          <w:b/>
          <w:bCs/>
          <w:sz w:val="24"/>
          <w:szCs w:val="24"/>
        </w:rPr>
      </w:pPr>
    </w:p>
    <w:p w14:paraId="5E6B8146" w14:textId="77777777" w:rsidR="0097441C" w:rsidRDefault="0097441C" w:rsidP="0097441C">
      <w:pPr>
        <w:pStyle w:val="Header"/>
        <w:ind w:left="540" w:hanging="180"/>
        <w:rPr>
          <w:rFonts w:ascii="Book Antiqua" w:hAnsi="Book Antiqua"/>
          <w:b/>
          <w:bCs/>
          <w:sz w:val="24"/>
          <w:szCs w:val="24"/>
        </w:rPr>
      </w:pPr>
      <w:r>
        <w:rPr>
          <w:rFonts w:ascii="Book Antiqua" w:hAnsi="Book Antiqua"/>
          <w:b/>
          <w:bCs/>
          <w:sz w:val="24"/>
          <w:szCs w:val="24"/>
        </w:rPr>
        <w:t>Step 2.</w:t>
      </w:r>
    </w:p>
    <w:p w14:paraId="1B330B41" w14:textId="77777777" w:rsidR="00D72889" w:rsidRDefault="0097441C" w:rsidP="00D72889">
      <w:pPr>
        <w:pStyle w:val="Header"/>
        <w:ind w:left="360"/>
        <w:rPr>
          <w:rFonts w:ascii="Book Antiqua" w:hAnsi="Book Antiqua"/>
          <w:b/>
          <w:bCs/>
          <w:sz w:val="24"/>
          <w:szCs w:val="24"/>
        </w:rPr>
      </w:pPr>
      <w:r>
        <w:rPr>
          <w:rFonts w:ascii="Book Antiqua" w:hAnsi="Book Antiqua"/>
          <w:b/>
          <w:bCs/>
          <w:sz w:val="24"/>
          <w:szCs w:val="24"/>
        </w:rPr>
        <w:t xml:space="preserve">AA Bot Initiation </w:t>
      </w:r>
    </w:p>
    <w:p w14:paraId="3248F97C" w14:textId="762E1BE4" w:rsidR="00D31E7E" w:rsidRDefault="00D31E7E" w:rsidP="00D31E7E">
      <w:pPr>
        <w:autoSpaceDE/>
        <w:autoSpaceDN/>
        <w:adjustRightInd/>
        <w:spacing w:after="160" w:line="278" w:lineRule="auto"/>
        <w:contextualSpacing/>
        <w:rPr>
          <w:rFonts w:ascii="Book Antiqua" w:eastAsia="Aptos" w:hAnsi="Book Antiqua" w:cs="Times New Roman"/>
          <w:kern w:val="2"/>
          <w:sz w:val="22"/>
          <w:szCs w:val="22"/>
          <w14:ligatures w14:val="standardContextual"/>
        </w:rPr>
      </w:pPr>
      <w:r>
        <w:rPr>
          <w:rFonts w:ascii="Book Antiqua" w:eastAsia="Aptos" w:hAnsi="Book Antiqua" w:cs="Times New Roman"/>
          <w:kern w:val="2"/>
          <w:sz w:val="22"/>
          <w:szCs w:val="22"/>
          <w14:ligatures w14:val="standardContextual"/>
        </w:rPr>
        <w:t xml:space="preserve">      Below are initiation steps performed by AA bot:</w:t>
      </w:r>
    </w:p>
    <w:p w14:paraId="79396534" w14:textId="7BBD8FF7" w:rsidR="00D31E7E" w:rsidRPr="00D31E7E" w:rsidRDefault="00D31E7E" w:rsidP="00D31E7E">
      <w:pPr>
        <w:numPr>
          <w:ilvl w:val="0"/>
          <w:numId w:val="59"/>
        </w:numPr>
        <w:autoSpaceDE/>
        <w:autoSpaceDN/>
        <w:adjustRightInd/>
        <w:spacing w:after="160" w:line="278" w:lineRule="auto"/>
        <w:contextualSpacing/>
        <w:rPr>
          <w:rFonts w:ascii="Book Antiqua" w:eastAsia="Aptos" w:hAnsi="Book Antiqua" w:cs="Times New Roman"/>
          <w:kern w:val="2"/>
          <w:sz w:val="22"/>
          <w:szCs w:val="22"/>
          <w14:ligatures w14:val="standardContextual"/>
        </w:rPr>
      </w:pPr>
      <w:r w:rsidRPr="00D31E7E">
        <w:rPr>
          <w:rFonts w:ascii="Book Antiqua" w:eastAsia="Aptos" w:hAnsi="Book Antiqua" w:cs="Times New Roman"/>
          <w:kern w:val="2"/>
          <w:sz w:val="22"/>
          <w:szCs w:val="22"/>
          <w14:ligatures w14:val="standardContextual"/>
        </w:rPr>
        <w:t>Setup Runtime Directories</w:t>
      </w:r>
    </w:p>
    <w:p w14:paraId="29EC7ABF" w14:textId="77777777" w:rsidR="00D31E7E" w:rsidRPr="00D31E7E" w:rsidRDefault="00D31E7E" w:rsidP="00D31E7E">
      <w:pPr>
        <w:numPr>
          <w:ilvl w:val="1"/>
          <w:numId w:val="59"/>
        </w:numPr>
        <w:autoSpaceDE/>
        <w:autoSpaceDN/>
        <w:adjustRightInd/>
        <w:spacing w:after="160" w:line="278" w:lineRule="auto"/>
        <w:contextualSpacing/>
        <w:rPr>
          <w:rFonts w:ascii="Book Antiqua" w:eastAsia="Aptos" w:hAnsi="Book Antiqua" w:cs="Times New Roman"/>
          <w:kern w:val="2"/>
          <w:sz w:val="22"/>
          <w:szCs w:val="22"/>
          <w14:ligatures w14:val="standardContextual"/>
        </w:rPr>
      </w:pPr>
      <w:r w:rsidRPr="00D31E7E">
        <w:rPr>
          <w:rFonts w:ascii="Book Antiqua" w:eastAsia="Aptos" w:hAnsi="Book Antiqua" w:cs="Times New Roman"/>
          <w:kern w:val="2"/>
          <w:sz w:val="22"/>
          <w:szCs w:val="22"/>
          <w14:ligatures w14:val="standardContextual"/>
        </w:rPr>
        <w:t>Ensure required folders (e.g., Logs, Input, Output, Exceptions, Archive, Config, Process Logs, Snapshots) exist.</w:t>
      </w:r>
    </w:p>
    <w:p w14:paraId="702DB8CA" w14:textId="77777777" w:rsidR="00D31E7E" w:rsidRPr="00D31E7E" w:rsidRDefault="00D31E7E" w:rsidP="00D31E7E">
      <w:pPr>
        <w:numPr>
          <w:ilvl w:val="1"/>
          <w:numId w:val="59"/>
        </w:numPr>
        <w:autoSpaceDE/>
        <w:autoSpaceDN/>
        <w:adjustRightInd/>
        <w:spacing w:after="160" w:line="278" w:lineRule="auto"/>
        <w:contextualSpacing/>
        <w:rPr>
          <w:rFonts w:ascii="Book Antiqua" w:eastAsia="Aptos" w:hAnsi="Book Antiqua" w:cs="Times New Roman"/>
          <w:kern w:val="2"/>
          <w:sz w:val="22"/>
          <w:szCs w:val="22"/>
          <w14:ligatures w14:val="standardContextual"/>
        </w:rPr>
      </w:pPr>
      <w:r w:rsidRPr="00D31E7E">
        <w:rPr>
          <w:rFonts w:ascii="Book Antiqua" w:eastAsia="Aptos" w:hAnsi="Book Antiqua" w:cs="Times New Roman"/>
          <w:kern w:val="2"/>
          <w:sz w:val="22"/>
          <w:szCs w:val="22"/>
          <w14:ligatures w14:val="standardContextual"/>
        </w:rPr>
        <w:t>Create them if missing and apply appropriate access controls (ACLs).</w:t>
      </w:r>
    </w:p>
    <w:p w14:paraId="2517218F" w14:textId="77777777" w:rsidR="00D31E7E" w:rsidRPr="00D31E7E" w:rsidRDefault="00D31E7E" w:rsidP="00D31E7E">
      <w:pPr>
        <w:numPr>
          <w:ilvl w:val="0"/>
          <w:numId w:val="59"/>
        </w:numPr>
        <w:autoSpaceDE/>
        <w:autoSpaceDN/>
        <w:adjustRightInd/>
        <w:spacing w:after="160" w:line="278" w:lineRule="auto"/>
        <w:contextualSpacing/>
        <w:rPr>
          <w:rFonts w:ascii="Book Antiqua" w:eastAsia="Aptos" w:hAnsi="Book Antiqua" w:cs="Times New Roman"/>
          <w:kern w:val="2"/>
          <w:sz w:val="22"/>
          <w:szCs w:val="22"/>
          <w14:ligatures w14:val="standardContextual"/>
        </w:rPr>
      </w:pPr>
      <w:r w:rsidRPr="00D31E7E">
        <w:rPr>
          <w:rFonts w:ascii="Book Antiqua" w:eastAsia="Aptos" w:hAnsi="Book Antiqua" w:cs="Times New Roman"/>
          <w:kern w:val="2"/>
          <w:sz w:val="22"/>
          <w:szCs w:val="22"/>
          <w14:ligatures w14:val="standardContextual"/>
        </w:rPr>
        <w:t>Load Configuration</w:t>
      </w:r>
    </w:p>
    <w:p w14:paraId="036F2E50" w14:textId="4727A0C2" w:rsidR="00D31E7E" w:rsidRPr="00D31E7E" w:rsidRDefault="00D31E7E" w:rsidP="00D31E7E">
      <w:pPr>
        <w:numPr>
          <w:ilvl w:val="1"/>
          <w:numId w:val="59"/>
        </w:numPr>
        <w:autoSpaceDE/>
        <w:autoSpaceDN/>
        <w:adjustRightInd/>
        <w:spacing w:after="160" w:line="278" w:lineRule="auto"/>
        <w:contextualSpacing/>
        <w:rPr>
          <w:rFonts w:ascii="Book Antiqua" w:eastAsia="Aptos" w:hAnsi="Book Antiqua" w:cs="Times New Roman"/>
          <w:kern w:val="2"/>
          <w:sz w:val="22"/>
          <w:szCs w:val="22"/>
          <w14:ligatures w14:val="standardContextual"/>
        </w:rPr>
      </w:pPr>
      <w:r w:rsidRPr="00D31E7E">
        <w:rPr>
          <w:rFonts w:ascii="Book Antiqua" w:eastAsia="Aptos" w:hAnsi="Book Antiqua" w:cs="Times New Roman"/>
          <w:kern w:val="2"/>
          <w:sz w:val="22"/>
          <w:szCs w:val="22"/>
          <w14:ligatures w14:val="standardContextual"/>
        </w:rPr>
        <w:lastRenderedPageBreak/>
        <w:t>Read the bot configuration file (</w:t>
      </w:r>
      <w:proofErr w:type="spellStart"/>
      <w:r w:rsidRPr="00D31E7E">
        <w:rPr>
          <w:rFonts w:ascii="Book Antiqua" w:eastAsia="Aptos" w:hAnsi="Book Antiqua" w:cs="Times New Roman"/>
          <w:kern w:val="2"/>
          <w:sz w:val="22"/>
          <w:szCs w:val="22"/>
          <w14:ligatures w14:val="standardContextual"/>
        </w:rPr>
        <w:t>Config.json</w:t>
      </w:r>
      <w:proofErr w:type="spellEnd"/>
      <w:r w:rsidRPr="00D31E7E">
        <w:rPr>
          <w:rFonts w:ascii="Book Antiqua" w:eastAsia="Aptos" w:hAnsi="Book Antiqua" w:cs="Times New Roman"/>
          <w:kern w:val="2"/>
          <w:sz w:val="22"/>
          <w:szCs w:val="22"/>
          <w14:ligatures w14:val="standardContextual"/>
        </w:rPr>
        <w:t xml:space="preserve"> or .x</w:t>
      </w:r>
      <w:r>
        <w:rPr>
          <w:rFonts w:ascii="Book Antiqua" w:eastAsia="Aptos" w:hAnsi="Book Antiqua" w:cs="Times New Roman"/>
          <w:kern w:val="2"/>
          <w:sz w:val="22"/>
          <w:szCs w:val="22"/>
          <w14:ligatures w14:val="standardContextual"/>
        </w:rPr>
        <w:t>ml</w:t>
      </w:r>
      <w:r w:rsidRPr="00D31E7E">
        <w:rPr>
          <w:rFonts w:ascii="Book Antiqua" w:eastAsia="Aptos" w:hAnsi="Book Antiqua" w:cs="Times New Roman"/>
          <w:kern w:val="2"/>
          <w:sz w:val="22"/>
          <w:szCs w:val="22"/>
          <w14:ligatures w14:val="standardContextual"/>
        </w:rPr>
        <w:t>) to retrieve paths, credential keys, logging level, and email distribution lists.</w:t>
      </w:r>
    </w:p>
    <w:p w14:paraId="5B5071DA" w14:textId="77777777" w:rsidR="00D31E7E" w:rsidRPr="00D31E7E" w:rsidRDefault="00D31E7E" w:rsidP="00D31E7E">
      <w:pPr>
        <w:numPr>
          <w:ilvl w:val="0"/>
          <w:numId w:val="59"/>
        </w:numPr>
        <w:autoSpaceDE/>
        <w:autoSpaceDN/>
        <w:adjustRightInd/>
        <w:spacing w:after="160" w:line="278" w:lineRule="auto"/>
        <w:contextualSpacing/>
        <w:rPr>
          <w:rFonts w:ascii="Book Antiqua" w:eastAsia="Aptos" w:hAnsi="Book Antiqua" w:cs="Times New Roman"/>
          <w:kern w:val="2"/>
          <w:sz w:val="22"/>
          <w:szCs w:val="22"/>
          <w14:ligatures w14:val="standardContextual"/>
        </w:rPr>
      </w:pPr>
      <w:r w:rsidRPr="00D31E7E">
        <w:rPr>
          <w:rFonts w:ascii="Book Antiqua" w:eastAsia="Aptos" w:hAnsi="Book Antiqua" w:cs="Times New Roman"/>
          <w:kern w:val="2"/>
          <w:sz w:val="22"/>
          <w:szCs w:val="22"/>
          <w14:ligatures w14:val="standardContextual"/>
        </w:rPr>
        <w:t>Clean Up Residual Applications</w:t>
      </w:r>
    </w:p>
    <w:p w14:paraId="382C9A47" w14:textId="3427B39D" w:rsidR="00D31E7E" w:rsidRPr="00D31E7E" w:rsidRDefault="00D31E7E" w:rsidP="00D31E7E">
      <w:pPr>
        <w:numPr>
          <w:ilvl w:val="1"/>
          <w:numId w:val="59"/>
        </w:numPr>
        <w:autoSpaceDE/>
        <w:autoSpaceDN/>
        <w:adjustRightInd/>
        <w:spacing w:after="160" w:line="278" w:lineRule="auto"/>
        <w:contextualSpacing/>
        <w:rPr>
          <w:rFonts w:ascii="Book Antiqua" w:eastAsia="Aptos" w:hAnsi="Book Antiqua" w:cs="Times New Roman"/>
          <w:kern w:val="2"/>
          <w:sz w:val="22"/>
          <w:szCs w:val="22"/>
          <w14:ligatures w14:val="standardContextual"/>
        </w:rPr>
      </w:pPr>
      <w:r w:rsidRPr="00D31E7E">
        <w:rPr>
          <w:rFonts w:ascii="Book Antiqua" w:eastAsia="Aptos" w:hAnsi="Book Antiqua" w:cs="Times New Roman"/>
          <w:kern w:val="2"/>
          <w:sz w:val="22"/>
          <w:szCs w:val="22"/>
          <w14:ligatures w14:val="standardContextual"/>
        </w:rPr>
        <w:t xml:space="preserve">Terminate or close leftover instances of applications like Excel, PeopleSoft browser sessions, and Box </w:t>
      </w:r>
      <w:r>
        <w:rPr>
          <w:rFonts w:ascii="Book Antiqua" w:eastAsia="Aptos" w:hAnsi="Book Antiqua" w:cs="Times New Roman"/>
          <w:kern w:val="2"/>
          <w:sz w:val="22"/>
          <w:szCs w:val="22"/>
          <w14:ligatures w14:val="standardContextual"/>
        </w:rPr>
        <w:t>d</w:t>
      </w:r>
      <w:r w:rsidRPr="00D31E7E">
        <w:rPr>
          <w:rFonts w:ascii="Book Antiqua" w:eastAsia="Aptos" w:hAnsi="Book Antiqua" w:cs="Times New Roman"/>
          <w:kern w:val="2"/>
          <w:sz w:val="22"/>
          <w:szCs w:val="22"/>
          <w14:ligatures w14:val="standardContextual"/>
        </w:rPr>
        <w:t>rive.</w:t>
      </w:r>
    </w:p>
    <w:p w14:paraId="222766B8" w14:textId="77777777" w:rsidR="00D31E7E" w:rsidRPr="00D31E7E" w:rsidRDefault="00D31E7E" w:rsidP="00D31E7E">
      <w:pPr>
        <w:numPr>
          <w:ilvl w:val="0"/>
          <w:numId w:val="59"/>
        </w:numPr>
        <w:autoSpaceDE/>
        <w:autoSpaceDN/>
        <w:adjustRightInd/>
        <w:spacing w:after="160" w:line="278" w:lineRule="auto"/>
        <w:contextualSpacing/>
        <w:rPr>
          <w:rFonts w:ascii="Book Antiqua" w:eastAsia="Aptos" w:hAnsi="Book Antiqua" w:cs="Times New Roman"/>
          <w:kern w:val="2"/>
          <w:sz w:val="22"/>
          <w:szCs w:val="22"/>
          <w14:ligatures w14:val="standardContextual"/>
        </w:rPr>
      </w:pPr>
      <w:proofErr w:type="gramStart"/>
      <w:r w:rsidRPr="00D31E7E">
        <w:rPr>
          <w:rFonts w:ascii="Book Antiqua" w:eastAsia="Aptos" w:hAnsi="Book Antiqua" w:cs="Times New Roman"/>
          <w:kern w:val="2"/>
          <w:sz w:val="22"/>
          <w:szCs w:val="22"/>
          <w14:ligatures w14:val="standardContextual"/>
        </w:rPr>
        <w:t>Initialize</w:t>
      </w:r>
      <w:proofErr w:type="gramEnd"/>
      <w:r w:rsidRPr="00D31E7E">
        <w:rPr>
          <w:rFonts w:ascii="Book Antiqua" w:eastAsia="Aptos" w:hAnsi="Book Antiqua" w:cs="Times New Roman"/>
          <w:kern w:val="2"/>
          <w:sz w:val="22"/>
          <w:szCs w:val="22"/>
          <w14:ligatures w14:val="standardContextual"/>
        </w:rPr>
        <w:t xml:space="preserve"> Logging</w:t>
      </w:r>
    </w:p>
    <w:p w14:paraId="5C9C5AE9" w14:textId="77777777" w:rsidR="00D31E7E" w:rsidRPr="00D31E7E" w:rsidRDefault="00D31E7E" w:rsidP="00D31E7E">
      <w:pPr>
        <w:numPr>
          <w:ilvl w:val="1"/>
          <w:numId w:val="59"/>
        </w:numPr>
        <w:autoSpaceDE/>
        <w:autoSpaceDN/>
        <w:adjustRightInd/>
        <w:spacing w:after="160" w:line="278" w:lineRule="auto"/>
        <w:contextualSpacing/>
        <w:rPr>
          <w:rFonts w:ascii="Book Antiqua" w:eastAsia="Aptos" w:hAnsi="Book Antiqua" w:cs="Times New Roman"/>
          <w:kern w:val="2"/>
          <w:sz w:val="22"/>
          <w:szCs w:val="22"/>
          <w14:ligatures w14:val="standardContextual"/>
        </w:rPr>
      </w:pPr>
      <w:r w:rsidRPr="00D31E7E">
        <w:rPr>
          <w:rFonts w:ascii="Book Antiqua" w:eastAsia="Aptos" w:hAnsi="Book Antiqua" w:cs="Times New Roman"/>
          <w:kern w:val="2"/>
          <w:sz w:val="22"/>
          <w:szCs w:val="22"/>
          <w14:ligatures w14:val="standardContextual"/>
        </w:rPr>
        <w:t>Set up Action and Exception logs with headers.</w:t>
      </w:r>
    </w:p>
    <w:p w14:paraId="75589414" w14:textId="77777777" w:rsidR="00D31E7E" w:rsidRPr="00D31E7E" w:rsidRDefault="00D31E7E" w:rsidP="00D31E7E">
      <w:pPr>
        <w:numPr>
          <w:ilvl w:val="1"/>
          <w:numId w:val="59"/>
        </w:numPr>
        <w:autoSpaceDE/>
        <w:autoSpaceDN/>
        <w:adjustRightInd/>
        <w:spacing w:after="160" w:line="278" w:lineRule="auto"/>
        <w:contextualSpacing/>
        <w:rPr>
          <w:rFonts w:ascii="Book Antiqua" w:eastAsia="Aptos" w:hAnsi="Book Antiqua" w:cs="Times New Roman"/>
          <w:kern w:val="2"/>
          <w:sz w:val="22"/>
          <w:szCs w:val="22"/>
          <w14:ligatures w14:val="standardContextual"/>
        </w:rPr>
      </w:pPr>
      <w:r w:rsidRPr="00D31E7E">
        <w:rPr>
          <w:rFonts w:ascii="Book Antiqua" w:eastAsia="Aptos" w:hAnsi="Book Antiqua" w:cs="Times New Roman"/>
          <w:kern w:val="2"/>
          <w:sz w:val="22"/>
          <w:szCs w:val="22"/>
          <w14:ligatures w14:val="standardContextual"/>
        </w:rPr>
        <w:t>Generate a unique run ID (UUID) and log the “Bot Start” event</w:t>
      </w:r>
    </w:p>
    <w:p w14:paraId="665177BD" w14:textId="77777777" w:rsidR="0097441C" w:rsidRDefault="0097441C" w:rsidP="003F0399">
      <w:pPr>
        <w:pStyle w:val="Header"/>
        <w:ind w:left="540" w:hanging="180"/>
        <w:rPr>
          <w:rFonts w:ascii="Book Antiqua" w:hAnsi="Book Antiqua"/>
          <w:b/>
          <w:bCs/>
          <w:sz w:val="24"/>
          <w:szCs w:val="24"/>
        </w:rPr>
      </w:pPr>
    </w:p>
    <w:p w14:paraId="56F70AEB" w14:textId="612784AF" w:rsidR="002E63C3" w:rsidRDefault="002E63C3" w:rsidP="003F0399">
      <w:pPr>
        <w:pStyle w:val="Header"/>
        <w:ind w:left="540" w:hanging="180"/>
        <w:rPr>
          <w:rFonts w:ascii="Book Antiqua" w:hAnsi="Book Antiqua"/>
          <w:b/>
          <w:bCs/>
          <w:sz w:val="24"/>
          <w:szCs w:val="24"/>
        </w:rPr>
      </w:pPr>
      <w:r>
        <w:rPr>
          <w:rFonts w:ascii="Book Antiqua" w:hAnsi="Book Antiqua"/>
          <w:b/>
          <w:bCs/>
          <w:sz w:val="24"/>
          <w:szCs w:val="24"/>
        </w:rPr>
        <w:t xml:space="preserve">Step </w:t>
      </w:r>
      <w:r w:rsidR="00CF05A5">
        <w:rPr>
          <w:rFonts w:ascii="Book Antiqua" w:hAnsi="Book Antiqua"/>
          <w:b/>
          <w:bCs/>
          <w:sz w:val="24"/>
          <w:szCs w:val="24"/>
        </w:rPr>
        <w:t>3</w:t>
      </w:r>
      <w:r>
        <w:rPr>
          <w:rFonts w:ascii="Book Antiqua" w:hAnsi="Book Antiqua"/>
          <w:b/>
          <w:bCs/>
          <w:sz w:val="24"/>
          <w:szCs w:val="24"/>
        </w:rPr>
        <w:t>.</w:t>
      </w:r>
    </w:p>
    <w:p w14:paraId="6A778E82" w14:textId="70663673" w:rsidR="002E63C3" w:rsidRDefault="00CF05A5" w:rsidP="002E63C3">
      <w:pPr>
        <w:pStyle w:val="Header"/>
        <w:ind w:left="360"/>
        <w:rPr>
          <w:rFonts w:ascii="Book Antiqua" w:hAnsi="Book Antiqua"/>
          <w:b/>
          <w:bCs/>
          <w:sz w:val="24"/>
          <w:szCs w:val="24"/>
        </w:rPr>
      </w:pPr>
      <w:r>
        <w:rPr>
          <w:rFonts w:ascii="Book Antiqua" w:hAnsi="Book Antiqua"/>
          <w:b/>
          <w:bCs/>
          <w:sz w:val="24"/>
          <w:szCs w:val="24"/>
        </w:rPr>
        <w:t xml:space="preserve">AA Bot Downloading Input File into EC2 and Reading </w:t>
      </w:r>
      <w:proofErr w:type="gramStart"/>
      <w:r>
        <w:rPr>
          <w:rFonts w:ascii="Book Antiqua" w:hAnsi="Book Antiqua"/>
          <w:b/>
          <w:bCs/>
          <w:sz w:val="24"/>
          <w:szCs w:val="24"/>
        </w:rPr>
        <w:t>Into</w:t>
      </w:r>
      <w:proofErr w:type="gramEnd"/>
      <w:r>
        <w:rPr>
          <w:rFonts w:ascii="Book Antiqua" w:hAnsi="Book Antiqua"/>
          <w:b/>
          <w:bCs/>
          <w:sz w:val="24"/>
          <w:szCs w:val="24"/>
        </w:rPr>
        <w:t xml:space="preserve"> </w:t>
      </w:r>
      <w:r w:rsidR="00331A93">
        <w:rPr>
          <w:rFonts w:ascii="Book Antiqua" w:hAnsi="Book Antiqua"/>
          <w:b/>
          <w:bCs/>
          <w:sz w:val="24"/>
          <w:szCs w:val="24"/>
        </w:rPr>
        <w:t xml:space="preserve">Main </w:t>
      </w:r>
      <w:r>
        <w:rPr>
          <w:rFonts w:ascii="Book Antiqua" w:hAnsi="Book Antiqua"/>
          <w:b/>
          <w:bCs/>
          <w:sz w:val="24"/>
          <w:szCs w:val="24"/>
        </w:rPr>
        <w:t>Data Table</w:t>
      </w:r>
      <w:r w:rsidR="002E63C3">
        <w:rPr>
          <w:rFonts w:ascii="Book Antiqua" w:hAnsi="Book Antiqua"/>
          <w:b/>
          <w:bCs/>
          <w:sz w:val="24"/>
          <w:szCs w:val="24"/>
        </w:rPr>
        <w:t>.</w:t>
      </w:r>
    </w:p>
    <w:p w14:paraId="02629DAC" w14:textId="7317DB4B" w:rsidR="002E63C3" w:rsidRPr="002E63C3" w:rsidRDefault="00CF05A5" w:rsidP="00CF05A5">
      <w:pPr>
        <w:pStyle w:val="Header"/>
        <w:ind w:left="360"/>
        <w:rPr>
          <w:rFonts w:ascii="Book Antiqua" w:hAnsi="Book Antiqua"/>
          <w:sz w:val="22"/>
          <w:szCs w:val="22"/>
        </w:rPr>
      </w:pPr>
      <w:r>
        <w:rPr>
          <w:rFonts w:ascii="Book Antiqua" w:hAnsi="Book Antiqua"/>
          <w:sz w:val="22"/>
          <w:szCs w:val="22"/>
        </w:rPr>
        <w:t xml:space="preserve">Inside EC2 server, </w:t>
      </w:r>
      <w:r w:rsidR="00D31E7E">
        <w:rPr>
          <w:rFonts w:ascii="Book Antiqua" w:hAnsi="Book Antiqua"/>
          <w:sz w:val="22"/>
          <w:szCs w:val="22"/>
        </w:rPr>
        <w:t xml:space="preserve">Bot will download the input file dropped in </w:t>
      </w:r>
      <w:r>
        <w:rPr>
          <w:rFonts w:ascii="Book Antiqua" w:hAnsi="Book Antiqua"/>
          <w:sz w:val="22"/>
          <w:szCs w:val="22"/>
        </w:rPr>
        <w:t>RPA Box folder (</w:t>
      </w:r>
      <w:proofErr w:type="spellStart"/>
      <w:proofErr w:type="gramStart"/>
      <w:r>
        <w:rPr>
          <w:rFonts w:ascii="Book Antiqua" w:hAnsi="Book Antiqua"/>
          <w:sz w:val="22"/>
          <w:szCs w:val="22"/>
        </w:rPr>
        <w:t>path:</w:t>
      </w:r>
      <w:r w:rsidRPr="00D72889">
        <w:rPr>
          <w:rFonts w:ascii="Book Antiqua" w:hAnsi="Book Antiqua"/>
          <w:sz w:val="22"/>
          <w:szCs w:val="22"/>
        </w:rPr>
        <w:t>Box</w:t>
      </w:r>
      <w:proofErr w:type="spellEnd"/>
      <w:r w:rsidRPr="00D72889">
        <w:rPr>
          <w:rFonts w:ascii="Book Antiqua" w:hAnsi="Book Antiqua"/>
          <w:sz w:val="22"/>
          <w:szCs w:val="22"/>
        </w:rPr>
        <w:t>\RPA\</w:t>
      </w:r>
      <w:r>
        <w:rPr>
          <w:rFonts w:ascii="Book Antiqua" w:hAnsi="Book Antiqua"/>
          <w:sz w:val="22"/>
          <w:szCs w:val="22"/>
        </w:rPr>
        <w:t>{</w:t>
      </w:r>
      <w:proofErr w:type="gramEnd"/>
      <w:r>
        <w:rPr>
          <w:rFonts w:ascii="Book Antiqua" w:hAnsi="Book Antiqua"/>
          <w:sz w:val="22"/>
          <w:szCs w:val="22"/>
        </w:rPr>
        <w:t>ENV}</w:t>
      </w:r>
      <w:r w:rsidRPr="00D72889">
        <w:rPr>
          <w:rFonts w:ascii="Book Antiqua" w:hAnsi="Book Antiqua"/>
          <w:sz w:val="22"/>
          <w:szCs w:val="22"/>
        </w:rPr>
        <w:t xml:space="preserve">\Return </w:t>
      </w:r>
      <w:proofErr w:type="gramStart"/>
      <w:r w:rsidRPr="00D72889">
        <w:rPr>
          <w:rFonts w:ascii="Book Antiqua" w:hAnsi="Book Antiqua"/>
          <w:sz w:val="22"/>
          <w:szCs w:val="22"/>
        </w:rPr>
        <w:t>From</w:t>
      </w:r>
      <w:proofErr w:type="gramEnd"/>
      <w:r w:rsidRPr="00D72889">
        <w:rPr>
          <w:rFonts w:ascii="Book Antiqua" w:hAnsi="Book Antiqua"/>
          <w:sz w:val="22"/>
          <w:szCs w:val="22"/>
        </w:rPr>
        <w:t xml:space="preserve"> Leave Reconciliation\</w:t>
      </w:r>
      <w:r>
        <w:rPr>
          <w:rFonts w:ascii="Book Antiqua" w:hAnsi="Book Antiqua"/>
          <w:sz w:val="22"/>
          <w:szCs w:val="22"/>
        </w:rPr>
        <w:t>{ENV}</w:t>
      </w:r>
      <w:r w:rsidRPr="00D72889">
        <w:rPr>
          <w:rFonts w:ascii="Book Antiqua" w:hAnsi="Book Antiqua"/>
          <w:sz w:val="22"/>
          <w:szCs w:val="22"/>
        </w:rPr>
        <w:t xml:space="preserve"> File Drop</w:t>
      </w:r>
      <w:r>
        <w:rPr>
          <w:rFonts w:ascii="Book Antiqua" w:hAnsi="Book Antiqua"/>
          <w:sz w:val="22"/>
          <w:szCs w:val="22"/>
        </w:rPr>
        <w:t xml:space="preserve">) from AA control room utilizing AA Box package (API). Credentials required to establish authentication are stored within </w:t>
      </w:r>
      <w:proofErr w:type="spellStart"/>
      <w:proofErr w:type="gramStart"/>
      <w:r w:rsidRPr="00CF05A5">
        <w:rPr>
          <w:rFonts w:ascii="Book Antiqua" w:hAnsi="Book Antiqua"/>
          <w:sz w:val="22"/>
          <w:szCs w:val="22"/>
          <w:u w:val="single"/>
        </w:rPr>
        <w:t>config.json</w:t>
      </w:r>
      <w:proofErr w:type="spellEnd"/>
      <w:proofErr w:type="gramEnd"/>
      <w:r w:rsidRPr="00CF05A5">
        <w:rPr>
          <w:rFonts w:ascii="Book Antiqua" w:hAnsi="Book Antiqua"/>
          <w:sz w:val="22"/>
          <w:szCs w:val="22"/>
          <w:u w:val="single"/>
        </w:rPr>
        <w:t xml:space="preserve">  inside AA control room – RFL folder and credential stored in AA control room locker</w:t>
      </w:r>
      <w:r>
        <w:rPr>
          <w:rFonts w:ascii="Book Antiqua" w:hAnsi="Book Antiqua"/>
          <w:sz w:val="22"/>
          <w:szCs w:val="22"/>
        </w:rPr>
        <w:t>.</w:t>
      </w:r>
    </w:p>
    <w:p w14:paraId="008E90FE" w14:textId="77777777" w:rsidR="002E63C3" w:rsidRDefault="002E63C3" w:rsidP="003F0399">
      <w:pPr>
        <w:pStyle w:val="Header"/>
        <w:ind w:left="540" w:hanging="180"/>
        <w:rPr>
          <w:rFonts w:ascii="Book Antiqua" w:hAnsi="Book Antiqua"/>
          <w:b/>
          <w:bCs/>
          <w:sz w:val="24"/>
          <w:szCs w:val="24"/>
        </w:rPr>
      </w:pPr>
    </w:p>
    <w:p w14:paraId="2F0C7288" w14:textId="62F25E0D" w:rsidR="00CF05A5" w:rsidRPr="00CF05A5" w:rsidRDefault="00CF05A5" w:rsidP="00CF05A5">
      <w:pPr>
        <w:pStyle w:val="Header"/>
        <w:tabs>
          <w:tab w:val="left" w:pos="360"/>
        </w:tabs>
        <w:ind w:left="360"/>
        <w:rPr>
          <w:rFonts w:ascii="Book Antiqua" w:hAnsi="Book Antiqua"/>
          <w:sz w:val="22"/>
          <w:szCs w:val="22"/>
        </w:rPr>
      </w:pPr>
      <w:r>
        <w:rPr>
          <w:rFonts w:ascii="Book Antiqua" w:hAnsi="Book Antiqua"/>
          <w:sz w:val="22"/>
          <w:szCs w:val="22"/>
        </w:rPr>
        <w:t>The downloaded input file</w:t>
      </w:r>
      <w:r w:rsidR="0013595F">
        <w:rPr>
          <w:rFonts w:ascii="Book Antiqua" w:hAnsi="Book Antiqua"/>
          <w:sz w:val="22"/>
          <w:szCs w:val="22"/>
        </w:rPr>
        <w:t xml:space="preserve"> (Excel)</w:t>
      </w:r>
      <w:r>
        <w:rPr>
          <w:rFonts w:ascii="Book Antiqua" w:hAnsi="Book Antiqua"/>
          <w:sz w:val="22"/>
          <w:szCs w:val="22"/>
        </w:rPr>
        <w:t xml:space="preserve"> will be temporarily stored in EC2 directory: </w:t>
      </w:r>
      <w:r w:rsidRPr="00CF05A5">
        <w:rPr>
          <w:rFonts w:ascii="Book Antiqua" w:hAnsi="Book Antiqua"/>
          <w:sz w:val="22"/>
          <w:szCs w:val="22"/>
        </w:rPr>
        <w:t>C:/ProgramData/AutomationAnywhere/Bots/Logs/RFL-UCPath/Input</w:t>
      </w:r>
      <w:r>
        <w:rPr>
          <w:rFonts w:ascii="Book Antiqua" w:hAnsi="Book Antiqua"/>
          <w:sz w:val="22"/>
          <w:szCs w:val="22"/>
        </w:rPr>
        <w:t xml:space="preserve"> </w:t>
      </w:r>
    </w:p>
    <w:p w14:paraId="3D793C0E" w14:textId="77777777" w:rsidR="00CF05A5" w:rsidRDefault="00CF05A5" w:rsidP="003F0399">
      <w:pPr>
        <w:pStyle w:val="Header"/>
        <w:ind w:left="540" w:hanging="180"/>
        <w:rPr>
          <w:rFonts w:ascii="Book Antiqua" w:hAnsi="Book Antiqua"/>
          <w:b/>
          <w:bCs/>
          <w:sz w:val="22"/>
          <w:szCs w:val="22"/>
        </w:rPr>
      </w:pPr>
    </w:p>
    <w:p w14:paraId="46C30D56" w14:textId="33D18D6E" w:rsidR="00CF05A5" w:rsidRPr="00CF05A5" w:rsidRDefault="0013595F" w:rsidP="0013595F">
      <w:pPr>
        <w:pStyle w:val="Header"/>
        <w:ind w:left="360"/>
        <w:rPr>
          <w:rFonts w:ascii="Book Antiqua" w:hAnsi="Book Antiqua"/>
          <w:sz w:val="22"/>
          <w:szCs w:val="22"/>
        </w:rPr>
      </w:pPr>
      <w:r>
        <w:rPr>
          <w:rFonts w:ascii="Book Antiqua" w:hAnsi="Book Antiqua"/>
          <w:sz w:val="22"/>
          <w:szCs w:val="22"/>
        </w:rPr>
        <w:t xml:space="preserve">The purpose of downloading the input file into EC2 directory is for bot to read the data utilizing AA Excel Basic action and </w:t>
      </w:r>
      <w:proofErr w:type="gramStart"/>
      <w:r>
        <w:rPr>
          <w:rFonts w:ascii="Book Antiqua" w:hAnsi="Book Antiqua"/>
          <w:sz w:val="22"/>
          <w:szCs w:val="22"/>
        </w:rPr>
        <w:t>stores</w:t>
      </w:r>
      <w:proofErr w:type="gramEnd"/>
      <w:r>
        <w:rPr>
          <w:rFonts w:ascii="Book Antiqua" w:hAnsi="Book Antiqua"/>
          <w:sz w:val="22"/>
          <w:szCs w:val="22"/>
        </w:rPr>
        <w:t xml:space="preserve"> into data table</w:t>
      </w:r>
      <w:r w:rsidR="007E5C52">
        <w:rPr>
          <w:rFonts w:ascii="Book Antiqua" w:hAnsi="Book Antiqua"/>
          <w:sz w:val="22"/>
          <w:szCs w:val="22"/>
        </w:rPr>
        <w:t xml:space="preserve"> (or refer to as main data table)</w:t>
      </w:r>
      <w:r>
        <w:rPr>
          <w:rFonts w:ascii="Book Antiqua" w:hAnsi="Book Antiqua"/>
          <w:sz w:val="22"/>
          <w:szCs w:val="22"/>
        </w:rPr>
        <w:t xml:space="preserve">. </w:t>
      </w:r>
      <w:r w:rsidR="00CF05A5">
        <w:rPr>
          <w:rFonts w:ascii="Book Antiqua" w:hAnsi="Book Antiqua"/>
          <w:sz w:val="22"/>
          <w:szCs w:val="22"/>
        </w:rPr>
        <w:t xml:space="preserve"> </w:t>
      </w:r>
    </w:p>
    <w:p w14:paraId="0A215F31" w14:textId="77777777" w:rsidR="00CF05A5" w:rsidRDefault="00CF05A5" w:rsidP="003F0399">
      <w:pPr>
        <w:pStyle w:val="Header"/>
        <w:ind w:left="540" w:hanging="180"/>
        <w:rPr>
          <w:rFonts w:ascii="Book Antiqua" w:hAnsi="Book Antiqua"/>
          <w:b/>
          <w:bCs/>
          <w:sz w:val="24"/>
          <w:szCs w:val="24"/>
        </w:rPr>
      </w:pPr>
    </w:p>
    <w:p w14:paraId="6A143F0F" w14:textId="2C7327C8" w:rsidR="00CF05A5" w:rsidRDefault="00CF05A5" w:rsidP="00CF05A5">
      <w:pPr>
        <w:pStyle w:val="Header"/>
        <w:ind w:left="540" w:hanging="180"/>
        <w:rPr>
          <w:rFonts w:ascii="Book Antiqua" w:hAnsi="Book Antiqua"/>
          <w:b/>
          <w:bCs/>
          <w:sz w:val="24"/>
          <w:szCs w:val="24"/>
        </w:rPr>
      </w:pPr>
      <w:r>
        <w:rPr>
          <w:rFonts w:ascii="Book Antiqua" w:hAnsi="Book Antiqua"/>
          <w:b/>
          <w:bCs/>
          <w:sz w:val="24"/>
          <w:szCs w:val="24"/>
        </w:rPr>
        <w:t xml:space="preserve">Step </w:t>
      </w:r>
      <w:r w:rsidR="0013595F">
        <w:rPr>
          <w:rFonts w:ascii="Book Antiqua" w:hAnsi="Book Antiqua"/>
          <w:b/>
          <w:bCs/>
          <w:sz w:val="24"/>
          <w:szCs w:val="24"/>
        </w:rPr>
        <w:t>4</w:t>
      </w:r>
      <w:r>
        <w:rPr>
          <w:rFonts w:ascii="Book Antiqua" w:hAnsi="Book Antiqua"/>
          <w:b/>
          <w:bCs/>
          <w:sz w:val="24"/>
          <w:szCs w:val="24"/>
        </w:rPr>
        <w:t>.</w:t>
      </w:r>
    </w:p>
    <w:p w14:paraId="25C40A3A" w14:textId="77777777" w:rsidR="00CF05A5" w:rsidRDefault="00CF05A5" w:rsidP="00CF05A5">
      <w:pPr>
        <w:pStyle w:val="Header"/>
        <w:ind w:left="360"/>
        <w:rPr>
          <w:rFonts w:ascii="Book Antiqua" w:hAnsi="Book Antiqua"/>
          <w:b/>
          <w:bCs/>
          <w:sz w:val="24"/>
          <w:szCs w:val="24"/>
        </w:rPr>
      </w:pPr>
      <w:proofErr w:type="gramStart"/>
      <w:r>
        <w:rPr>
          <w:rFonts w:ascii="Book Antiqua" w:hAnsi="Book Antiqua"/>
          <w:b/>
          <w:bCs/>
          <w:sz w:val="24"/>
          <w:szCs w:val="24"/>
        </w:rPr>
        <w:t>Identify</w:t>
      </w:r>
      <w:proofErr w:type="gramEnd"/>
      <w:r>
        <w:rPr>
          <w:rFonts w:ascii="Book Antiqua" w:hAnsi="Book Antiqua"/>
          <w:b/>
          <w:bCs/>
          <w:sz w:val="24"/>
          <w:szCs w:val="24"/>
        </w:rPr>
        <w:t xml:space="preserve"> Returned Employees by Payroll Status, Job Indicator, and Arrear Balance. Ready for Reconciliation.</w:t>
      </w:r>
    </w:p>
    <w:p w14:paraId="2D7C8CB5" w14:textId="1F9295E6" w:rsidR="007E5C52" w:rsidRPr="007E5C52" w:rsidRDefault="007E5C52" w:rsidP="0013595F">
      <w:pPr>
        <w:pStyle w:val="Header"/>
        <w:ind w:left="360"/>
        <w:rPr>
          <w:rFonts w:ascii="Book Antiqua" w:hAnsi="Book Antiqua"/>
          <w:i/>
          <w:iCs/>
          <w:sz w:val="22"/>
          <w:szCs w:val="22"/>
        </w:rPr>
      </w:pPr>
      <w:r w:rsidRPr="007E5C52">
        <w:rPr>
          <w:rFonts w:ascii="Book Antiqua" w:hAnsi="Book Antiqua"/>
          <w:i/>
          <w:iCs/>
          <w:sz w:val="22"/>
          <w:szCs w:val="22"/>
        </w:rPr>
        <w:t xml:space="preserve">Job Data </w:t>
      </w:r>
      <w:proofErr w:type="gramStart"/>
      <w:r w:rsidRPr="007E5C52">
        <w:rPr>
          <w:rFonts w:ascii="Book Antiqua" w:hAnsi="Book Antiqua"/>
          <w:i/>
          <w:iCs/>
          <w:sz w:val="22"/>
          <w:szCs w:val="22"/>
        </w:rPr>
        <w:t>check</w:t>
      </w:r>
      <w:proofErr w:type="gramEnd"/>
    </w:p>
    <w:p w14:paraId="7CCA9830" w14:textId="635DE70F" w:rsidR="0013595F" w:rsidRDefault="0013595F" w:rsidP="0013595F">
      <w:pPr>
        <w:pStyle w:val="Header"/>
        <w:ind w:left="360"/>
        <w:rPr>
          <w:rFonts w:ascii="Book Antiqua" w:hAnsi="Book Antiqua"/>
          <w:sz w:val="22"/>
          <w:szCs w:val="22"/>
        </w:rPr>
      </w:pPr>
      <w:r>
        <w:rPr>
          <w:rFonts w:ascii="Book Antiqua" w:hAnsi="Book Antiqua"/>
          <w:sz w:val="22"/>
          <w:szCs w:val="22"/>
        </w:rPr>
        <w:t xml:space="preserve">Bot </w:t>
      </w:r>
      <w:proofErr w:type="gramStart"/>
      <w:r>
        <w:rPr>
          <w:rFonts w:ascii="Book Antiqua" w:hAnsi="Book Antiqua"/>
          <w:sz w:val="22"/>
          <w:szCs w:val="22"/>
        </w:rPr>
        <w:t>initiate</w:t>
      </w:r>
      <w:r w:rsidR="007E5C52">
        <w:rPr>
          <w:rFonts w:ascii="Book Antiqua" w:hAnsi="Book Antiqua"/>
          <w:sz w:val="22"/>
          <w:szCs w:val="22"/>
        </w:rPr>
        <w:t>s</w:t>
      </w:r>
      <w:r>
        <w:rPr>
          <w:rFonts w:ascii="Book Antiqua" w:hAnsi="Book Antiqua"/>
          <w:sz w:val="22"/>
          <w:szCs w:val="22"/>
        </w:rPr>
        <w:t xml:space="preserve"> a login</w:t>
      </w:r>
      <w:proofErr w:type="gramEnd"/>
      <w:r>
        <w:rPr>
          <w:rFonts w:ascii="Book Antiqua" w:hAnsi="Book Antiqua"/>
          <w:sz w:val="22"/>
          <w:szCs w:val="22"/>
        </w:rPr>
        <w:t xml:space="preserve"> </w:t>
      </w:r>
      <w:proofErr w:type="gramStart"/>
      <w:r>
        <w:rPr>
          <w:rFonts w:ascii="Book Antiqua" w:hAnsi="Book Antiqua"/>
          <w:sz w:val="22"/>
          <w:szCs w:val="22"/>
        </w:rPr>
        <w:t>to</w:t>
      </w:r>
      <w:proofErr w:type="gramEnd"/>
      <w:r>
        <w:rPr>
          <w:rFonts w:ascii="Book Antiqua" w:hAnsi="Book Antiqua"/>
          <w:sz w:val="22"/>
          <w:szCs w:val="22"/>
        </w:rPr>
        <w:t xml:space="preserve"> Peoplesoft and </w:t>
      </w:r>
      <w:proofErr w:type="gramStart"/>
      <w:r>
        <w:rPr>
          <w:rFonts w:ascii="Book Antiqua" w:hAnsi="Book Antiqua"/>
          <w:sz w:val="22"/>
          <w:szCs w:val="22"/>
        </w:rPr>
        <w:t>navigate</w:t>
      </w:r>
      <w:proofErr w:type="gramEnd"/>
      <w:r>
        <w:rPr>
          <w:rFonts w:ascii="Book Antiqua" w:hAnsi="Book Antiqua"/>
          <w:sz w:val="22"/>
          <w:szCs w:val="22"/>
        </w:rPr>
        <w:t xml:space="preserve"> to Job Data page. Once login is established and </w:t>
      </w:r>
      <w:proofErr w:type="gramStart"/>
      <w:r>
        <w:rPr>
          <w:rFonts w:ascii="Book Antiqua" w:hAnsi="Book Antiqua"/>
          <w:sz w:val="22"/>
          <w:szCs w:val="22"/>
        </w:rPr>
        <w:t>arrive</w:t>
      </w:r>
      <w:proofErr w:type="gramEnd"/>
      <w:r>
        <w:rPr>
          <w:rFonts w:ascii="Book Antiqua" w:hAnsi="Book Antiqua"/>
          <w:sz w:val="22"/>
          <w:szCs w:val="22"/>
        </w:rPr>
        <w:t xml:space="preserve"> at Job Data page. Bot iterates the list of EEID from </w:t>
      </w:r>
      <w:r w:rsidR="007E5C52">
        <w:rPr>
          <w:rFonts w:ascii="Book Antiqua" w:hAnsi="Book Antiqua"/>
          <w:sz w:val="22"/>
          <w:szCs w:val="22"/>
        </w:rPr>
        <w:t>main data table</w:t>
      </w:r>
      <w:r w:rsidR="007E5C52">
        <w:rPr>
          <w:rFonts w:ascii="Book Antiqua" w:hAnsi="Book Antiqua"/>
          <w:sz w:val="22"/>
          <w:szCs w:val="22"/>
        </w:rPr>
        <w:t xml:space="preserve"> </w:t>
      </w:r>
      <w:r>
        <w:rPr>
          <w:rFonts w:ascii="Book Antiqua" w:hAnsi="Book Antiqua"/>
          <w:sz w:val="22"/>
          <w:szCs w:val="22"/>
        </w:rPr>
        <w:t xml:space="preserve">and as it lands on Job Data page, it reads </w:t>
      </w:r>
      <w:r w:rsidR="007E5C52">
        <w:rPr>
          <w:rFonts w:ascii="Book Antiqua" w:hAnsi="Book Antiqua"/>
          <w:sz w:val="22"/>
          <w:szCs w:val="22"/>
        </w:rPr>
        <w:t xml:space="preserve">and captures </w:t>
      </w:r>
      <w:r>
        <w:rPr>
          <w:rFonts w:ascii="Book Antiqua" w:hAnsi="Book Antiqua"/>
          <w:sz w:val="22"/>
          <w:szCs w:val="22"/>
        </w:rPr>
        <w:t>the following</w:t>
      </w:r>
      <w:r w:rsidR="007E5C52">
        <w:rPr>
          <w:rFonts w:ascii="Book Antiqua" w:hAnsi="Book Antiqua"/>
          <w:sz w:val="22"/>
          <w:szCs w:val="22"/>
        </w:rPr>
        <w:t xml:space="preserve"> data points</w:t>
      </w:r>
      <w:r>
        <w:rPr>
          <w:rFonts w:ascii="Book Antiqua" w:hAnsi="Book Antiqua"/>
          <w:sz w:val="22"/>
          <w:szCs w:val="22"/>
        </w:rPr>
        <w:t>:</w:t>
      </w:r>
    </w:p>
    <w:p w14:paraId="2801D9FB" w14:textId="34634430" w:rsidR="00CF05A5" w:rsidRDefault="0013595F" w:rsidP="0013595F">
      <w:pPr>
        <w:pStyle w:val="Header"/>
        <w:numPr>
          <w:ilvl w:val="0"/>
          <w:numId w:val="60"/>
        </w:numPr>
        <w:rPr>
          <w:rFonts w:ascii="Book Antiqua" w:hAnsi="Book Antiqua"/>
          <w:sz w:val="22"/>
          <w:szCs w:val="22"/>
        </w:rPr>
      </w:pPr>
      <w:r>
        <w:rPr>
          <w:rFonts w:ascii="Book Antiqua" w:hAnsi="Book Antiqua"/>
          <w:sz w:val="22"/>
          <w:szCs w:val="22"/>
        </w:rPr>
        <w:t>Payroll Status – in Work Location tab</w:t>
      </w:r>
    </w:p>
    <w:p w14:paraId="11BB7D41" w14:textId="1FC2597C" w:rsidR="0013595F" w:rsidRDefault="0013595F" w:rsidP="0013595F">
      <w:pPr>
        <w:pStyle w:val="Header"/>
        <w:numPr>
          <w:ilvl w:val="0"/>
          <w:numId w:val="60"/>
        </w:numPr>
        <w:rPr>
          <w:rFonts w:ascii="Book Antiqua" w:hAnsi="Book Antiqua"/>
          <w:sz w:val="22"/>
          <w:szCs w:val="22"/>
        </w:rPr>
      </w:pPr>
      <w:r>
        <w:rPr>
          <w:rFonts w:ascii="Book Antiqua" w:hAnsi="Book Antiqua"/>
          <w:sz w:val="22"/>
          <w:szCs w:val="22"/>
        </w:rPr>
        <w:t>Job Indicator – in Work Location tab</w:t>
      </w:r>
    </w:p>
    <w:p w14:paraId="6F04921F" w14:textId="1091BBA7" w:rsidR="0013595F" w:rsidRDefault="0013595F" w:rsidP="0013595F">
      <w:pPr>
        <w:pStyle w:val="Header"/>
        <w:numPr>
          <w:ilvl w:val="0"/>
          <w:numId w:val="60"/>
        </w:numPr>
        <w:rPr>
          <w:rFonts w:ascii="Book Antiqua" w:hAnsi="Book Antiqua"/>
          <w:sz w:val="22"/>
          <w:szCs w:val="22"/>
        </w:rPr>
      </w:pPr>
      <w:r>
        <w:rPr>
          <w:rFonts w:ascii="Book Antiqua" w:hAnsi="Book Antiqua"/>
          <w:sz w:val="22"/>
          <w:szCs w:val="22"/>
        </w:rPr>
        <w:t>Pay Group – in Payroll tab (NOTE: pay group is to indicate whether EE is monthly or biweekly employee)</w:t>
      </w:r>
    </w:p>
    <w:p w14:paraId="00FDB8AE" w14:textId="77777777" w:rsidR="007E5C52" w:rsidRPr="0013595F" w:rsidRDefault="007E5C52" w:rsidP="007E5C52">
      <w:pPr>
        <w:pStyle w:val="Header"/>
        <w:ind w:left="1133"/>
        <w:rPr>
          <w:rFonts w:ascii="Book Antiqua" w:hAnsi="Book Antiqua"/>
          <w:sz w:val="22"/>
          <w:szCs w:val="22"/>
        </w:rPr>
      </w:pPr>
    </w:p>
    <w:p w14:paraId="552EE3EA" w14:textId="72C4DBFF" w:rsidR="0013595F" w:rsidRDefault="007E5C52" w:rsidP="007E5C52">
      <w:pPr>
        <w:pStyle w:val="Header"/>
        <w:ind w:left="360"/>
        <w:rPr>
          <w:rFonts w:ascii="Book Antiqua" w:hAnsi="Book Antiqua"/>
          <w:sz w:val="22"/>
          <w:szCs w:val="22"/>
        </w:rPr>
      </w:pPr>
      <w:r>
        <w:rPr>
          <w:rFonts w:ascii="Book Antiqua" w:hAnsi="Book Antiqua"/>
          <w:sz w:val="22"/>
          <w:szCs w:val="22"/>
        </w:rPr>
        <w:t xml:space="preserve">As a process of determining reconciliation, </w:t>
      </w:r>
      <w:r w:rsidRPr="007E5C52">
        <w:rPr>
          <w:rFonts w:ascii="Book Antiqua" w:hAnsi="Book Antiqua"/>
          <w:sz w:val="22"/>
          <w:szCs w:val="22"/>
          <w:u w:val="single"/>
        </w:rPr>
        <w:t xml:space="preserve">any EEID with the following conditions will be removed from </w:t>
      </w:r>
      <w:r w:rsidR="00331A93" w:rsidRPr="00331A93">
        <w:rPr>
          <w:rFonts w:ascii="Book Antiqua" w:hAnsi="Book Antiqua"/>
          <w:sz w:val="22"/>
          <w:szCs w:val="22"/>
          <w:u w:val="single"/>
        </w:rPr>
        <w:t>main data table</w:t>
      </w:r>
      <w:r w:rsidR="00331A93" w:rsidRPr="007E5C52">
        <w:rPr>
          <w:rFonts w:ascii="Book Antiqua" w:hAnsi="Book Antiqua"/>
          <w:sz w:val="22"/>
          <w:szCs w:val="22"/>
          <w:u w:val="single"/>
        </w:rPr>
        <w:t xml:space="preserve"> </w:t>
      </w:r>
      <w:r w:rsidRPr="007E5C52">
        <w:rPr>
          <w:rFonts w:ascii="Book Antiqua" w:hAnsi="Book Antiqua"/>
          <w:sz w:val="22"/>
          <w:szCs w:val="22"/>
          <w:u w:val="single"/>
        </w:rPr>
        <w:t xml:space="preserve">and </w:t>
      </w:r>
      <w:proofErr w:type="gramStart"/>
      <w:r w:rsidRPr="007E5C52">
        <w:rPr>
          <w:rFonts w:ascii="Book Antiqua" w:hAnsi="Book Antiqua"/>
          <w:sz w:val="22"/>
          <w:szCs w:val="22"/>
          <w:u w:val="single"/>
        </w:rPr>
        <w:t>place</w:t>
      </w:r>
      <w:proofErr w:type="gramEnd"/>
      <w:r w:rsidRPr="007E5C52">
        <w:rPr>
          <w:rFonts w:ascii="Book Antiqua" w:hAnsi="Book Antiqua"/>
          <w:sz w:val="22"/>
          <w:szCs w:val="22"/>
          <w:u w:val="single"/>
        </w:rPr>
        <w:t xml:space="preserve"> in exception data table</w:t>
      </w:r>
      <w:r>
        <w:rPr>
          <w:rFonts w:ascii="Book Antiqua" w:hAnsi="Book Antiqua"/>
          <w:sz w:val="22"/>
          <w:szCs w:val="22"/>
        </w:rPr>
        <w:t>:</w:t>
      </w:r>
    </w:p>
    <w:p w14:paraId="3C756E9A" w14:textId="4990A921" w:rsidR="007E5C52" w:rsidRDefault="007E5C52" w:rsidP="007E5C52">
      <w:pPr>
        <w:pStyle w:val="Header"/>
        <w:numPr>
          <w:ilvl w:val="0"/>
          <w:numId w:val="61"/>
        </w:numPr>
        <w:rPr>
          <w:rFonts w:ascii="Book Antiqua" w:hAnsi="Book Antiqua"/>
          <w:sz w:val="22"/>
          <w:szCs w:val="22"/>
        </w:rPr>
      </w:pPr>
      <w:r>
        <w:rPr>
          <w:rFonts w:ascii="Book Antiqua" w:hAnsi="Book Antiqua"/>
          <w:sz w:val="22"/>
          <w:szCs w:val="22"/>
        </w:rPr>
        <w:t>Payroll Status is not Active</w:t>
      </w:r>
    </w:p>
    <w:p w14:paraId="3A1C5254" w14:textId="3C49733C" w:rsidR="007E5C52" w:rsidRPr="007E5C52" w:rsidRDefault="007E5C52" w:rsidP="007E5C52">
      <w:pPr>
        <w:pStyle w:val="Header"/>
        <w:numPr>
          <w:ilvl w:val="0"/>
          <w:numId w:val="61"/>
        </w:numPr>
        <w:rPr>
          <w:rFonts w:ascii="Book Antiqua" w:hAnsi="Book Antiqua"/>
          <w:sz w:val="22"/>
          <w:szCs w:val="22"/>
        </w:rPr>
      </w:pPr>
      <w:r>
        <w:rPr>
          <w:rFonts w:ascii="Book Antiqua" w:hAnsi="Book Antiqua"/>
          <w:sz w:val="22"/>
          <w:szCs w:val="22"/>
        </w:rPr>
        <w:t>Job Indicator is not Primary Job</w:t>
      </w:r>
    </w:p>
    <w:p w14:paraId="59F1AA9F" w14:textId="6C84781A" w:rsidR="007E5C52" w:rsidRDefault="007E5C52" w:rsidP="007E5C52">
      <w:pPr>
        <w:pStyle w:val="Header"/>
        <w:ind w:left="360"/>
        <w:rPr>
          <w:rFonts w:ascii="Book Antiqua" w:hAnsi="Book Antiqua"/>
          <w:sz w:val="22"/>
          <w:szCs w:val="22"/>
        </w:rPr>
      </w:pPr>
    </w:p>
    <w:p w14:paraId="766ECE43" w14:textId="3F60740A" w:rsidR="007E5C52" w:rsidRDefault="007E5C52" w:rsidP="007E5C52">
      <w:pPr>
        <w:pStyle w:val="Header"/>
        <w:ind w:left="360"/>
        <w:rPr>
          <w:rFonts w:ascii="Book Antiqua" w:hAnsi="Book Antiqua"/>
          <w:sz w:val="22"/>
          <w:szCs w:val="22"/>
        </w:rPr>
      </w:pPr>
      <w:r>
        <w:rPr>
          <w:rFonts w:ascii="Book Antiqua" w:hAnsi="Book Antiqua"/>
          <w:sz w:val="22"/>
          <w:szCs w:val="22"/>
        </w:rPr>
        <w:t xml:space="preserve">All EEID with above conditions are placed in exception data table with exception </w:t>
      </w:r>
      <w:proofErr w:type="gramStart"/>
      <w:r>
        <w:rPr>
          <w:rFonts w:ascii="Book Antiqua" w:hAnsi="Book Antiqua"/>
          <w:sz w:val="22"/>
          <w:szCs w:val="22"/>
        </w:rPr>
        <w:t>status :”Payroll</w:t>
      </w:r>
      <w:proofErr w:type="gramEnd"/>
      <w:r>
        <w:rPr>
          <w:rFonts w:ascii="Book Antiqua" w:hAnsi="Book Antiqua"/>
          <w:sz w:val="22"/>
          <w:szCs w:val="22"/>
        </w:rPr>
        <w:t xml:space="preserve"> Status or Job Indicator did not meet criteria”</w:t>
      </w:r>
    </w:p>
    <w:p w14:paraId="169F48F9" w14:textId="77777777" w:rsidR="007E5C52" w:rsidRDefault="007E5C52" w:rsidP="007E5C52">
      <w:pPr>
        <w:pStyle w:val="Header"/>
        <w:ind w:left="360"/>
        <w:rPr>
          <w:rFonts w:ascii="Book Antiqua" w:hAnsi="Book Antiqua"/>
          <w:sz w:val="22"/>
          <w:szCs w:val="22"/>
        </w:rPr>
      </w:pPr>
    </w:p>
    <w:p w14:paraId="286B636D" w14:textId="4EEE2A46" w:rsidR="007E5C52" w:rsidRPr="007E5C52" w:rsidRDefault="007E5C52" w:rsidP="007E5C52">
      <w:pPr>
        <w:pStyle w:val="Header"/>
        <w:ind w:left="360"/>
        <w:rPr>
          <w:rFonts w:ascii="Book Antiqua" w:hAnsi="Book Antiqua"/>
          <w:i/>
          <w:iCs/>
          <w:sz w:val="22"/>
          <w:szCs w:val="22"/>
        </w:rPr>
      </w:pPr>
      <w:r w:rsidRPr="007E5C52">
        <w:rPr>
          <w:rFonts w:ascii="Book Antiqua" w:hAnsi="Book Antiqua"/>
          <w:i/>
          <w:iCs/>
          <w:sz w:val="22"/>
          <w:szCs w:val="22"/>
        </w:rPr>
        <w:lastRenderedPageBreak/>
        <w:t>Arrear Balance check</w:t>
      </w:r>
    </w:p>
    <w:p w14:paraId="7FD69586" w14:textId="1B03E4FD" w:rsidR="007E5C52" w:rsidRDefault="007E5C52" w:rsidP="007E5C52">
      <w:pPr>
        <w:pStyle w:val="Header"/>
        <w:ind w:left="360"/>
        <w:rPr>
          <w:rFonts w:ascii="Book Antiqua" w:hAnsi="Book Antiqua"/>
          <w:sz w:val="22"/>
          <w:szCs w:val="22"/>
        </w:rPr>
      </w:pPr>
      <w:r>
        <w:rPr>
          <w:rFonts w:ascii="Book Antiqua" w:hAnsi="Book Antiqua"/>
          <w:sz w:val="22"/>
          <w:szCs w:val="22"/>
        </w:rPr>
        <w:t>Bot then navigates to Arrears page, and as bot iterates the list of remaining EEID i</w:t>
      </w:r>
      <w:r w:rsidR="00331A93">
        <w:rPr>
          <w:rFonts w:ascii="Book Antiqua" w:hAnsi="Book Antiqua"/>
          <w:sz w:val="22"/>
          <w:szCs w:val="22"/>
        </w:rPr>
        <w:t>n main data table, bot checks for UCS arrears records</w:t>
      </w:r>
      <w:r w:rsidR="00074A78">
        <w:rPr>
          <w:rFonts w:ascii="Book Antiqua" w:hAnsi="Book Antiqua"/>
          <w:sz w:val="22"/>
          <w:szCs w:val="22"/>
        </w:rPr>
        <w:t>.</w:t>
      </w:r>
    </w:p>
    <w:p w14:paraId="72DAF92E" w14:textId="77777777" w:rsidR="00331A93" w:rsidRDefault="00331A93" w:rsidP="007E5C52">
      <w:pPr>
        <w:pStyle w:val="Header"/>
        <w:ind w:left="360"/>
        <w:rPr>
          <w:rFonts w:ascii="Book Antiqua" w:hAnsi="Book Antiqua"/>
          <w:sz w:val="22"/>
          <w:szCs w:val="22"/>
        </w:rPr>
      </w:pPr>
    </w:p>
    <w:p w14:paraId="5EDFFEEA" w14:textId="43183165" w:rsidR="00331A93" w:rsidRDefault="00331A93" w:rsidP="00331A93">
      <w:pPr>
        <w:pStyle w:val="Header"/>
        <w:ind w:left="360"/>
        <w:rPr>
          <w:rFonts w:ascii="Book Antiqua" w:hAnsi="Book Antiqua"/>
          <w:sz w:val="22"/>
          <w:szCs w:val="22"/>
        </w:rPr>
      </w:pPr>
      <w:r>
        <w:rPr>
          <w:rFonts w:ascii="Book Antiqua" w:hAnsi="Book Antiqua"/>
          <w:sz w:val="22"/>
          <w:szCs w:val="22"/>
        </w:rPr>
        <w:t xml:space="preserve">As a process of determining reconciliation, </w:t>
      </w:r>
      <w:r w:rsidRPr="007E5C52">
        <w:rPr>
          <w:rFonts w:ascii="Book Antiqua" w:hAnsi="Book Antiqua"/>
          <w:sz w:val="22"/>
          <w:szCs w:val="22"/>
          <w:u w:val="single"/>
        </w:rPr>
        <w:t xml:space="preserve">any EEID with </w:t>
      </w:r>
      <w:r>
        <w:rPr>
          <w:rFonts w:ascii="Book Antiqua" w:hAnsi="Book Antiqua"/>
          <w:sz w:val="22"/>
          <w:szCs w:val="22"/>
          <w:u w:val="single"/>
        </w:rPr>
        <w:t>arrear balance &gt; $0</w:t>
      </w:r>
      <w:r w:rsidRPr="007E5C52">
        <w:rPr>
          <w:rFonts w:ascii="Book Antiqua" w:hAnsi="Book Antiqua"/>
          <w:sz w:val="22"/>
          <w:szCs w:val="22"/>
          <w:u w:val="single"/>
        </w:rPr>
        <w:t xml:space="preserve"> will be removed from </w:t>
      </w:r>
      <w:r w:rsidRPr="00331A93">
        <w:rPr>
          <w:rFonts w:ascii="Book Antiqua" w:hAnsi="Book Antiqua"/>
          <w:sz w:val="22"/>
          <w:szCs w:val="22"/>
          <w:u w:val="single"/>
        </w:rPr>
        <w:t>main data table</w:t>
      </w:r>
      <w:r w:rsidRPr="007E5C52">
        <w:rPr>
          <w:rFonts w:ascii="Book Antiqua" w:hAnsi="Book Antiqua"/>
          <w:sz w:val="22"/>
          <w:szCs w:val="22"/>
          <w:u w:val="single"/>
        </w:rPr>
        <w:t xml:space="preserve"> and </w:t>
      </w:r>
      <w:proofErr w:type="gramStart"/>
      <w:r w:rsidRPr="007E5C52">
        <w:rPr>
          <w:rFonts w:ascii="Book Antiqua" w:hAnsi="Book Antiqua"/>
          <w:sz w:val="22"/>
          <w:szCs w:val="22"/>
          <w:u w:val="single"/>
        </w:rPr>
        <w:t>place</w:t>
      </w:r>
      <w:proofErr w:type="gramEnd"/>
      <w:r w:rsidRPr="007E5C52">
        <w:rPr>
          <w:rFonts w:ascii="Book Antiqua" w:hAnsi="Book Antiqua"/>
          <w:sz w:val="22"/>
          <w:szCs w:val="22"/>
          <w:u w:val="single"/>
        </w:rPr>
        <w:t xml:space="preserve"> in exception data table</w:t>
      </w:r>
    </w:p>
    <w:p w14:paraId="7FFF260D" w14:textId="77777777" w:rsidR="00331A93" w:rsidRDefault="00331A93" w:rsidP="007E5C52">
      <w:pPr>
        <w:pStyle w:val="Header"/>
        <w:ind w:left="360"/>
        <w:rPr>
          <w:rFonts w:ascii="Book Antiqua" w:hAnsi="Book Antiqua"/>
          <w:sz w:val="22"/>
          <w:szCs w:val="22"/>
        </w:rPr>
      </w:pPr>
    </w:p>
    <w:p w14:paraId="28069993" w14:textId="796CD533" w:rsidR="004257F6" w:rsidRPr="007E5C52" w:rsidRDefault="004257F6" w:rsidP="007E5C52">
      <w:pPr>
        <w:pStyle w:val="Header"/>
        <w:ind w:left="360"/>
        <w:rPr>
          <w:rFonts w:ascii="Book Antiqua" w:hAnsi="Book Antiqua"/>
          <w:sz w:val="22"/>
          <w:szCs w:val="22"/>
        </w:rPr>
      </w:pPr>
      <w:r>
        <w:rPr>
          <w:rFonts w:ascii="Book Antiqua" w:hAnsi="Book Antiqua"/>
          <w:sz w:val="22"/>
          <w:szCs w:val="22"/>
        </w:rPr>
        <w:t>The main data table now consists of recon-eligible EEID.</w:t>
      </w:r>
    </w:p>
    <w:p w14:paraId="303B697C" w14:textId="77777777" w:rsidR="007E5C52" w:rsidRPr="007E5C52" w:rsidRDefault="007E5C52" w:rsidP="00074A78">
      <w:pPr>
        <w:pStyle w:val="Header"/>
        <w:rPr>
          <w:rFonts w:ascii="Book Antiqua" w:hAnsi="Book Antiqua"/>
          <w:b/>
          <w:bCs/>
          <w:sz w:val="22"/>
          <w:szCs w:val="22"/>
        </w:rPr>
      </w:pPr>
    </w:p>
    <w:p w14:paraId="75F836CD" w14:textId="68BFFAB5" w:rsidR="002E63C3" w:rsidRDefault="002E63C3" w:rsidP="003F0399">
      <w:pPr>
        <w:pStyle w:val="Header"/>
        <w:ind w:left="540" w:hanging="180"/>
        <w:rPr>
          <w:rFonts w:ascii="Book Antiqua" w:hAnsi="Book Antiqua"/>
          <w:b/>
          <w:bCs/>
          <w:sz w:val="24"/>
          <w:szCs w:val="24"/>
        </w:rPr>
      </w:pPr>
      <w:r>
        <w:rPr>
          <w:rFonts w:ascii="Book Antiqua" w:hAnsi="Book Antiqua"/>
          <w:b/>
          <w:bCs/>
          <w:sz w:val="24"/>
          <w:szCs w:val="24"/>
        </w:rPr>
        <w:t>Step 3.</w:t>
      </w:r>
    </w:p>
    <w:p w14:paraId="55DC1239" w14:textId="7F1FE281" w:rsidR="002E63C3" w:rsidRDefault="002E63C3" w:rsidP="003F0399">
      <w:pPr>
        <w:pStyle w:val="Header"/>
        <w:ind w:left="540" w:hanging="180"/>
        <w:rPr>
          <w:rFonts w:ascii="Book Antiqua" w:hAnsi="Book Antiqua"/>
          <w:b/>
          <w:bCs/>
          <w:sz w:val="24"/>
          <w:szCs w:val="24"/>
        </w:rPr>
      </w:pPr>
      <w:r>
        <w:rPr>
          <w:rFonts w:ascii="Book Antiqua" w:hAnsi="Book Antiqua"/>
          <w:b/>
          <w:bCs/>
          <w:sz w:val="24"/>
          <w:szCs w:val="24"/>
        </w:rPr>
        <w:t>Review Payroll Deductions</w:t>
      </w:r>
    </w:p>
    <w:p w14:paraId="08B1A4CC" w14:textId="65A078EC" w:rsidR="004257F6" w:rsidRPr="00CF05A5" w:rsidRDefault="00074A78" w:rsidP="004257F6">
      <w:pPr>
        <w:pStyle w:val="Header"/>
        <w:tabs>
          <w:tab w:val="left" w:pos="360"/>
        </w:tabs>
        <w:ind w:left="360"/>
        <w:rPr>
          <w:rFonts w:ascii="Book Antiqua" w:hAnsi="Book Antiqua"/>
          <w:sz w:val="22"/>
          <w:szCs w:val="22"/>
        </w:rPr>
      </w:pPr>
      <w:r>
        <w:rPr>
          <w:rFonts w:ascii="Book Antiqua" w:hAnsi="Book Antiqua"/>
          <w:sz w:val="22"/>
          <w:szCs w:val="22"/>
        </w:rPr>
        <w:t xml:space="preserve">Bot then navigates to </w:t>
      </w:r>
      <w:r>
        <w:rPr>
          <w:rFonts w:ascii="Book Antiqua" w:hAnsi="Book Antiqua"/>
          <w:sz w:val="22"/>
          <w:szCs w:val="22"/>
        </w:rPr>
        <w:t>Query Viewer</w:t>
      </w:r>
      <w:r>
        <w:rPr>
          <w:rFonts w:ascii="Book Antiqua" w:hAnsi="Book Antiqua"/>
          <w:sz w:val="22"/>
          <w:szCs w:val="22"/>
        </w:rPr>
        <w:t xml:space="preserve"> page</w:t>
      </w:r>
      <w:r>
        <w:rPr>
          <w:rFonts w:ascii="Book Antiqua" w:hAnsi="Book Antiqua"/>
          <w:sz w:val="22"/>
          <w:szCs w:val="22"/>
        </w:rPr>
        <w:t>; search for FIN001 query viewer.</w:t>
      </w:r>
      <w:r>
        <w:rPr>
          <w:rFonts w:ascii="Book Antiqua" w:hAnsi="Book Antiqua"/>
          <w:sz w:val="22"/>
          <w:szCs w:val="22"/>
        </w:rPr>
        <w:t xml:space="preserve"> </w:t>
      </w:r>
      <w:r>
        <w:rPr>
          <w:rFonts w:ascii="Book Antiqua" w:hAnsi="Book Antiqua"/>
          <w:sz w:val="22"/>
          <w:szCs w:val="22"/>
        </w:rPr>
        <w:t>A</w:t>
      </w:r>
      <w:r>
        <w:rPr>
          <w:rFonts w:ascii="Book Antiqua" w:hAnsi="Book Antiqua"/>
          <w:sz w:val="22"/>
          <w:szCs w:val="22"/>
        </w:rPr>
        <w:t xml:space="preserve">s bot iterates the list of remaining EEID in main data table, bot </w:t>
      </w:r>
      <w:r>
        <w:rPr>
          <w:rFonts w:ascii="Book Antiqua" w:hAnsi="Book Antiqua"/>
          <w:sz w:val="22"/>
          <w:szCs w:val="22"/>
        </w:rPr>
        <w:t>downloads FIN001 report (in .</w:t>
      </w:r>
      <w:proofErr w:type="spellStart"/>
      <w:r>
        <w:rPr>
          <w:rFonts w:ascii="Book Antiqua" w:hAnsi="Book Antiqua"/>
          <w:sz w:val="22"/>
          <w:szCs w:val="22"/>
        </w:rPr>
        <w:t>xls</w:t>
      </w:r>
      <w:proofErr w:type="spellEnd"/>
      <w:r>
        <w:rPr>
          <w:rFonts w:ascii="Book Antiqua" w:hAnsi="Book Antiqua"/>
          <w:sz w:val="22"/>
          <w:szCs w:val="22"/>
        </w:rPr>
        <w:t xml:space="preserve">) </w:t>
      </w:r>
      <w:r w:rsidR="004257F6">
        <w:rPr>
          <w:rFonts w:ascii="Book Antiqua" w:hAnsi="Book Antiqua"/>
          <w:sz w:val="22"/>
          <w:szCs w:val="22"/>
        </w:rPr>
        <w:t xml:space="preserve">into EC2 repository: </w:t>
      </w:r>
      <w:r w:rsidR="004257F6" w:rsidRPr="00CF05A5">
        <w:rPr>
          <w:rFonts w:ascii="Book Antiqua" w:hAnsi="Book Antiqua"/>
          <w:sz w:val="22"/>
          <w:szCs w:val="22"/>
        </w:rPr>
        <w:t>C:/ProgramData/AutomationAnywhere/Bots/Logs/RFL-UCPath/Input</w:t>
      </w:r>
      <w:r w:rsidR="004257F6">
        <w:rPr>
          <w:rFonts w:ascii="Book Antiqua" w:hAnsi="Book Antiqua"/>
          <w:sz w:val="22"/>
          <w:szCs w:val="22"/>
        </w:rPr>
        <w:t>/FIN001</w:t>
      </w:r>
      <w:r w:rsidR="004257F6">
        <w:rPr>
          <w:rFonts w:ascii="Book Antiqua" w:hAnsi="Book Antiqua"/>
          <w:sz w:val="22"/>
          <w:szCs w:val="22"/>
        </w:rPr>
        <w:t xml:space="preserve"> </w:t>
      </w:r>
    </w:p>
    <w:p w14:paraId="34C68B41" w14:textId="220BD28B" w:rsidR="00074A78" w:rsidRDefault="00074A78" w:rsidP="00074A78">
      <w:pPr>
        <w:pStyle w:val="Header"/>
        <w:ind w:left="360"/>
        <w:rPr>
          <w:rFonts w:ascii="Book Antiqua" w:hAnsi="Book Antiqua"/>
          <w:sz w:val="22"/>
          <w:szCs w:val="22"/>
        </w:rPr>
      </w:pPr>
    </w:p>
    <w:p w14:paraId="2389B86B" w14:textId="74788F30" w:rsidR="002E63C3" w:rsidRDefault="004257F6" w:rsidP="00074A78">
      <w:pPr>
        <w:pStyle w:val="Header"/>
        <w:ind w:left="360"/>
        <w:rPr>
          <w:rFonts w:ascii="Book Antiqua" w:hAnsi="Book Antiqua"/>
          <w:sz w:val="22"/>
          <w:szCs w:val="22"/>
        </w:rPr>
      </w:pPr>
      <w:r>
        <w:rPr>
          <w:rFonts w:ascii="Book Antiqua" w:hAnsi="Book Antiqua"/>
          <w:sz w:val="22"/>
          <w:szCs w:val="22"/>
        </w:rPr>
        <w:t>Once bot finishes compiling FIN001 for all EEID, bot triggers Python script that will perform the following data processing:</w:t>
      </w:r>
    </w:p>
    <w:p w14:paraId="11DAA8EC" w14:textId="77777777" w:rsidR="004257F6" w:rsidRPr="004257F6" w:rsidRDefault="004257F6" w:rsidP="00074A78">
      <w:pPr>
        <w:pStyle w:val="Header"/>
        <w:ind w:left="360"/>
        <w:rPr>
          <w:rFonts w:ascii="Book Antiqua" w:hAnsi="Book Antiqua"/>
          <w:sz w:val="22"/>
          <w:szCs w:val="22"/>
        </w:rPr>
      </w:pPr>
    </w:p>
    <w:p w14:paraId="197F318D" w14:textId="77777777" w:rsidR="002E63C3" w:rsidRDefault="002E63C3" w:rsidP="003F0399">
      <w:pPr>
        <w:pStyle w:val="Header"/>
        <w:ind w:left="540" w:hanging="180"/>
        <w:rPr>
          <w:rFonts w:ascii="Book Antiqua" w:hAnsi="Book Antiqua"/>
          <w:b/>
          <w:bCs/>
          <w:sz w:val="24"/>
          <w:szCs w:val="24"/>
        </w:rPr>
      </w:pPr>
    </w:p>
    <w:p w14:paraId="3763528C" w14:textId="7574B636" w:rsidR="002E63C3" w:rsidRDefault="002E63C3" w:rsidP="003F0399">
      <w:pPr>
        <w:pStyle w:val="Header"/>
        <w:ind w:left="540" w:hanging="180"/>
        <w:rPr>
          <w:rFonts w:ascii="Book Antiqua" w:hAnsi="Book Antiqua"/>
          <w:b/>
          <w:bCs/>
          <w:sz w:val="24"/>
          <w:szCs w:val="24"/>
        </w:rPr>
      </w:pPr>
      <w:r>
        <w:rPr>
          <w:rFonts w:ascii="Book Antiqua" w:hAnsi="Book Antiqua"/>
          <w:b/>
          <w:bCs/>
          <w:sz w:val="24"/>
          <w:szCs w:val="24"/>
        </w:rPr>
        <w:t>Step 4.</w:t>
      </w:r>
    </w:p>
    <w:p w14:paraId="63FCF8EF" w14:textId="006B441B" w:rsidR="002E63C3" w:rsidRDefault="002E63C3" w:rsidP="003F0399">
      <w:pPr>
        <w:pStyle w:val="Header"/>
        <w:ind w:left="540" w:hanging="180"/>
        <w:rPr>
          <w:rFonts w:ascii="Book Antiqua" w:hAnsi="Book Antiqua"/>
          <w:b/>
          <w:bCs/>
          <w:sz w:val="24"/>
          <w:szCs w:val="24"/>
        </w:rPr>
      </w:pPr>
      <w:r>
        <w:rPr>
          <w:rFonts w:ascii="Book Antiqua" w:hAnsi="Book Antiqua"/>
          <w:b/>
          <w:bCs/>
          <w:sz w:val="24"/>
          <w:szCs w:val="24"/>
        </w:rPr>
        <w:t>Oracle Transaction Register</w:t>
      </w:r>
    </w:p>
    <w:p w14:paraId="3BDC98D2" w14:textId="77777777" w:rsidR="002E63C3" w:rsidRPr="002E63C3" w:rsidRDefault="002E63C3" w:rsidP="002E63C3">
      <w:pPr>
        <w:pStyle w:val="Header"/>
        <w:ind w:left="540" w:hanging="180"/>
        <w:rPr>
          <w:rFonts w:ascii="Book Antiqua" w:hAnsi="Book Antiqua"/>
          <w:sz w:val="22"/>
          <w:szCs w:val="22"/>
        </w:rPr>
      </w:pPr>
      <w:proofErr w:type="spellStart"/>
      <w:r w:rsidRPr="002E63C3">
        <w:rPr>
          <w:rFonts w:ascii="Book Antiqua" w:hAnsi="Book Antiqua"/>
          <w:sz w:val="22"/>
          <w:szCs w:val="22"/>
        </w:rPr>
        <w:t>asd</w:t>
      </w:r>
      <w:proofErr w:type="spellEnd"/>
    </w:p>
    <w:p w14:paraId="797804BA" w14:textId="77777777" w:rsidR="002E63C3" w:rsidRDefault="002E63C3" w:rsidP="003F0399">
      <w:pPr>
        <w:pStyle w:val="Header"/>
        <w:ind w:left="540" w:hanging="180"/>
        <w:rPr>
          <w:rFonts w:ascii="Book Antiqua" w:hAnsi="Book Antiqua"/>
          <w:b/>
          <w:bCs/>
          <w:sz w:val="24"/>
          <w:szCs w:val="24"/>
        </w:rPr>
      </w:pPr>
    </w:p>
    <w:p w14:paraId="7FDF6996" w14:textId="77777777" w:rsidR="002E63C3" w:rsidRDefault="002E63C3" w:rsidP="003F0399">
      <w:pPr>
        <w:pStyle w:val="Header"/>
        <w:ind w:left="540" w:hanging="180"/>
        <w:rPr>
          <w:rFonts w:ascii="Book Antiqua" w:hAnsi="Book Antiqua"/>
          <w:b/>
          <w:bCs/>
          <w:sz w:val="24"/>
          <w:szCs w:val="24"/>
        </w:rPr>
      </w:pPr>
    </w:p>
    <w:p w14:paraId="2D9A6D34" w14:textId="0C5A50EE" w:rsidR="002E63C3" w:rsidRDefault="002E63C3" w:rsidP="003F0399">
      <w:pPr>
        <w:pStyle w:val="Header"/>
        <w:ind w:left="540" w:hanging="180"/>
        <w:rPr>
          <w:rFonts w:ascii="Book Antiqua" w:hAnsi="Book Antiqua"/>
          <w:b/>
          <w:bCs/>
          <w:sz w:val="24"/>
          <w:szCs w:val="24"/>
        </w:rPr>
      </w:pPr>
      <w:r>
        <w:rPr>
          <w:rFonts w:ascii="Book Antiqua" w:hAnsi="Book Antiqua"/>
          <w:b/>
          <w:bCs/>
          <w:sz w:val="24"/>
          <w:szCs w:val="24"/>
        </w:rPr>
        <w:t xml:space="preserve">Step 5. </w:t>
      </w:r>
    </w:p>
    <w:p w14:paraId="0CDFBB5B" w14:textId="2B6A286E" w:rsidR="002E63C3" w:rsidRDefault="002E63C3" w:rsidP="003F0399">
      <w:pPr>
        <w:pStyle w:val="Header"/>
        <w:ind w:left="540" w:hanging="180"/>
        <w:rPr>
          <w:rFonts w:ascii="Book Antiqua" w:hAnsi="Book Antiqua"/>
          <w:b/>
          <w:bCs/>
          <w:sz w:val="24"/>
          <w:szCs w:val="24"/>
        </w:rPr>
      </w:pPr>
      <w:r>
        <w:rPr>
          <w:rFonts w:ascii="Book Antiqua" w:hAnsi="Book Antiqua"/>
          <w:b/>
          <w:bCs/>
          <w:sz w:val="24"/>
          <w:szCs w:val="24"/>
        </w:rPr>
        <w:t>Export Payments from Oracle</w:t>
      </w:r>
    </w:p>
    <w:p w14:paraId="4E1BCC97" w14:textId="77777777" w:rsidR="002E63C3" w:rsidRPr="002E63C3" w:rsidRDefault="002E63C3" w:rsidP="002E63C3">
      <w:pPr>
        <w:pStyle w:val="Header"/>
        <w:ind w:left="540" w:hanging="180"/>
        <w:rPr>
          <w:rFonts w:ascii="Book Antiqua" w:hAnsi="Book Antiqua"/>
          <w:sz w:val="22"/>
          <w:szCs w:val="22"/>
        </w:rPr>
      </w:pPr>
      <w:proofErr w:type="spellStart"/>
      <w:r w:rsidRPr="002E63C3">
        <w:rPr>
          <w:rFonts w:ascii="Book Antiqua" w:hAnsi="Book Antiqua"/>
          <w:sz w:val="22"/>
          <w:szCs w:val="22"/>
        </w:rPr>
        <w:t>asd</w:t>
      </w:r>
      <w:proofErr w:type="spellEnd"/>
    </w:p>
    <w:p w14:paraId="6A8810A7" w14:textId="77777777" w:rsidR="002E63C3" w:rsidRDefault="002E63C3" w:rsidP="003F0399">
      <w:pPr>
        <w:pStyle w:val="Header"/>
        <w:ind w:left="540" w:hanging="180"/>
        <w:rPr>
          <w:rFonts w:ascii="Book Antiqua" w:hAnsi="Book Antiqua"/>
          <w:b/>
          <w:bCs/>
          <w:sz w:val="24"/>
          <w:szCs w:val="24"/>
        </w:rPr>
      </w:pPr>
    </w:p>
    <w:p w14:paraId="2087D43C" w14:textId="77777777" w:rsidR="002E63C3" w:rsidRDefault="002E63C3" w:rsidP="003F0399">
      <w:pPr>
        <w:pStyle w:val="Header"/>
        <w:ind w:left="540" w:hanging="180"/>
        <w:rPr>
          <w:rFonts w:ascii="Book Antiqua" w:hAnsi="Book Antiqua"/>
          <w:b/>
          <w:bCs/>
          <w:sz w:val="24"/>
          <w:szCs w:val="24"/>
        </w:rPr>
      </w:pPr>
    </w:p>
    <w:p w14:paraId="19FFF96D" w14:textId="00F3B588" w:rsidR="002E63C3" w:rsidRDefault="002E63C3" w:rsidP="003F0399">
      <w:pPr>
        <w:pStyle w:val="Header"/>
        <w:ind w:left="540" w:hanging="180"/>
        <w:rPr>
          <w:rFonts w:ascii="Book Antiqua" w:hAnsi="Book Antiqua"/>
          <w:b/>
          <w:bCs/>
          <w:sz w:val="24"/>
          <w:szCs w:val="24"/>
        </w:rPr>
      </w:pPr>
      <w:r>
        <w:rPr>
          <w:rFonts w:ascii="Book Antiqua" w:hAnsi="Book Antiqua"/>
          <w:b/>
          <w:bCs/>
          <w:sz w:val="24"/>
          <w:szCs w:val="24"/>
        </w:rPr>
        <w:t>Step 6.</w:t>
      </w:r>
    </w:p>
    <w:p w14:paraId="1B7E5E69" w14:textId="680B6F3A" w:rsidR="002E63C3" w:rsidRDefault="002E63C3" w:rsidP="003F0399">
      <w:pPr>
        <w:pStyle w:val="Header"/>
        <w:ind w:left="540" w:hanging="180"/>
        <w:rPr>
          <w:rFonts w:ascii="Book Antiqua" w:hAnsi="Book Antiqua"/>
          <w:b/>
          <w:bCs/>
          <w:sz w:val="24"/>
          <w:szCs w:val="24"/>
        </w:rPr>
      </w:pPr>
      <w:r>
        <w:rPr>
          <w:rFonts w:ascii="Book Antiqua" w:hAnsi="Book Antiqua"/>
          <w:b/>
          <w:bCs/>
          <w:sz w:val="24"/>
          <w:szCs w:val="24"/>
        </w:rPr>
        <w:t xml:space="preserve">Data Processing of Payroll Deduction (FIN001) Report </w:t>
      </w:r>
    </w:p>
    <w:p w14:paraId="07F82A12" w14:textId="77777777" w:rsidR="002E63C3" w:rsidRPr="002E63C3" w:rsidRDefault="002E63C3" w:rsidP="002E63C3">
      <w:pPr>
        <w:pStyle w:val="Header"/>
        <w:ind w:left="540" w:hanging="180"/>
        <w:rPr>
          <w:rFonts w:ascii="Book Antiqua" w:hAnsi="Book Antiqua"/>
          <w:sz w:val="22"/>
          <w:szCs w:val="22"/>
        </w:rPr>
      </w:pPr>
      <w:proofErr w:type="spellStart"/>
      <w:r w:rsidRPr="002E63C3">
        <w:rPr>
          <w:rFonts w:ascii="Book Antiqua" w:hAnsi="Book Antiqua"/>
          <w:sz w:val="22"/>
          <w:szCs w:val="22"/>
        </w:rPr>
        <w:t>asd</w:t>
      </w:r>
      <w:proofErr w:type="spellEnd"/>
    </w:p>
    <w:p w14:paraId="2F9D1DC2" w14:textId="77777777" w:rsidR="002E63C3" w:rsidRDefault="002E63C3" w:rsidP="003F0399">
      <w:pPr>
        <w:pStyle w:val="Header"/>
        <w:ind w:left="540" w:hanging="180"/>
        <w:rPr>
          <w:rFonts w:ascii="Book Antiqua" w:hAnsi="Book Antiqua"/>
          <w:sz w:val="24"/>
          <w:szCs w:val="24"/>
        </w:rPr>
      </w:pPr>
    </w:p>
    <w:p w14:paraId="477EEF55" w14:textId="5B657CE4" w:rsidR="00331A93" w:rsidRDefault="00331A93" w:rsidP="003F0399">
      <w:pPr>
        <w:pStyle w:val="Header"/>
        <w:ind w:left="540" w:hanging="180"/>
        <w:rPr>
          <w:rFonts w:ascii="Book Antiqua" w:hAnsi="Book Antiqua"/>
          <w:sz w:val="24"/>
          <w:szCs w:val="24"/>
        </w:rPr>
      </w:pPr>
      <w:r>
        <w:rPr>
          <w:rFonts w:ascii="Book Antiqua" w:hAnsi="Book Antiqua"/>
          <w:sz w:val="24"/>
          <w:szCs w:val="24"/>
        </w:rPr>
        <w:t>Glossary Terms (RFL)</w:t>
      </w:r>
    </w:p>
    <w:p w14:paraId="2AD36D5C" w14:textId="77777777" w:rsidR="00331A93" w:rsidRDefault="00331A93" w:rsidP="003F0399">
      <w:pPr>
        <w:pStyle w:val="Header"/>
        <w:ind w:left="540" w:hanging="180"/>
        <w:rPr>
          <w:rFonts w:ascii="Book Antiqua" w:hAnsi="Book Antiqua"/>
          <w:sz w:val="24"/>
          <w:szCs w:val="24"/>
        </w:rPr>
      </w:pPr>
    </w:p>
    <w:tbl>
      <w:tblPr>
        <w:tblStyle w:val="TableGrid"/>
        <w:tblW w:w="0" w:type="auto"/>
        <w:tblInd w:w="540" w:type="dxa"/>
        <w:tblLook w:val="04A0" w:firstRow="1" w:lastRow="0" w:firstColumn="1" w:lastColumn="0" w:noHBand="0" w:noVBand="1"/>
      </w:tblPr>
      <w:tblGrid>
        <w:gridCol w:w="4389"/>
        <w:gridCol w:w="4421"/>
      </w:tblGrid>
      <w:tr w:rsidR="00CE2F9E" w14:paraId="42CE3104" w14:textId="77777777" w:rsidTr="00CE2F9E">
        <w:tc>
          <w:tcPr>
            <w:tcW w:w="4389" w:type="dxa"/>
          </w:tcPr>
          <w:p w14:paraId="3BA21470" w14:textId="77777777" w:rsidR="00CE2F9E" w:rsidRDefault="00CE2F9E" w:rsidP="003F0399">
            <w:pPr>
              <w:pStyle w:val="Header"/>
              <w:rPr>
                <w:rFonts w:ascii="Book Antiqua" w:hAnsi="Book Antiqua"/>
                <w:sz w:val="24"/>
                <w:szCs w:val="24"/>
              </w:rPr>
            </w:pPr>
            <w:r>
              <w:rPr>
                <w:rFonts w:ascii="Book Antiqua" w:hAnsi="Book Antiqua"/>
                <w:sz w:val="24"/>
                <w:szCs w:val="24"/>
              </w:rPr>
              <w:t>Term</w:t>
            </w:r>
          </w:p>
        </w:tc>
        <w:tc>
          <w:tcPr>
            <w:tcW w:w="4421" w:type="dxa"/>
          </w:tcPr>
          <w:p w14:paraId="53F6EC25" w14:textId="77777777" w:rsidR="00CE2F9E" w:rsidRDefault="00CE2F9E" w:rsidP="003F0399">
            <w:pPr>
              <w:pStyle w:val="Header"/>
              <w:rPr>
                <w:rFonts w:ascii="Book Antiqua" w:hAnsi="Book Antiqua"/>
                <w:sz w:val="24"/>
                <w:szCs w:val="24"/>
              </w:rPr>
            </w:pPr>
            <w:r>
              <w:rPr>
                <w:rFonts w:ascii="Book Antiqua" w:hAnsi="Book Antiqua"/>
                <w:sz w:val="24"/>
                <w:szCs w:val="24"/>
              </w:rPr>
              <w:t>Definition</w:t>
            </w:r>
          </w:p>
        </w:tc>
      </w:tr>
      <w:tr w:rsidR="00CE2F9E" w14:paraId="51B8B8EA" w14:textId="77777777" w:rsidTr="00CE2F9E">
        <w:tc>
          <w:tcPr>
            <w:tcW w:w="4389" w:type="dxa"/>
          </w:tcPr>
          <w:p w14:paraId="16F4FDD7" w14:textId="77777777" w:rsidR="00CE2F9E" w:rsidRPr="00CE2F9E" w:rsidRDefault="00CE2F9E" w:rsidP="003F0399">
            <w:pPr>
              <w:pStyle w:val="Header"/>
              <w:rPr>
                <w:rFonts w:ascii="Book Antiqua" w:hAnsi="Book Antiqua"/>
                <w:sz w:val="22"/>
                <w:szCs w:val="22"/>
              </w:rPr>
            </w:pPr>
            <w:r w:rsidRPr="00CE2F9E">
              <w:rPr>
                <w:rFonts w:ascii="Book Antiqua" w:hAnsi="Book Antiqua"/>
                <w:sz w:val="22"/>
                <w:szCs w:val="22"/>
              </w:rPr>
              <w:t>AA</w:t>
            </w:r>
          </w:p>
        </w:tc>
        <w:tc>
          <w:tcPr>
            <w:tcW w:w="4421" w:type="dxa"/>
          </w:tcPr>
          <w:p w14:paraId="4FBAF0E7" w14:textId="77777777" w:rsidR="00CE2F9E" w:rsidRPr="00CE2F9E" w:rsidRDefault="00CE2F9E" w:rsidP="003F0399">
            <w:pPr>
              <w:pStyle w:val="Header"/>
              <w:rPr>
                <w:rFonts w:ascii="Book Antiqua" w:hAnsi="Book Antiqua"/>
                <w:sz w:val="22"/>
                <w:szCs w:val="22"/>
              </w:rPr>
            </w:pPr>
            <w:r w:rsidRPr="00CE2F9E">
              <w:rPr>
                <w:rFonts w:ascii="Book Antiqua" w:hAnsi="Book Antiqua"/>
                <w:sz w:val="22"/>
                <w:szCs w:val="22"/>
              </w:rPr>
              <w:t>Automation Anywhere</w:t>
            </w:r>
          </w:p>
        </w:tc>
      </w:tr>
      <w:tr w:rsidR="00CE2F9E" w14:paraId="0201D0D4" w14:textId="77777777" w:rsidTr="00CE2F9E">
        <w:tc>
          <w:tcPr>
            <w:tcW w:w="4389" w:type="dxa"/>
          </w:tcPr>
          <w:p w14:paraId="369AD189" w14:textId="77777777" w:rsidR="00CE2F9E" w:rsidRPr="00CE2F9E" w:rsidRDefault="00CE2F9E" w:rsidP="003F0399">
            <w:pPr>
              <w:pStyle w:val="Header"/>
              <w:rPr>
                <w:rFonts w:ascii="Book Antiqua" w:hAnsi="Book Antiqua"/>
                <w:sz w:val="22"/>
                <w:szCs w:val="22"/>
              </w:rPr>
            </w:pPr>
            <w:r w:rsidRPr="00CE2F9E">
              <w:rPr>
                <w:rFonts w:ascii="Book Antiqua" w:hAnsi="Book Antiqua"/>
                <w:sz w:val="22"/>
                <w:szCs w:val="22"/>
              </w:rPr>
              <w:t>Exception data table</w:t>
            </w:r>
          </w:p>
        </w:tc>
        <w:tc>
          <w:tcPr>
            <w:tcW w:w="4421" w:type="dxa"/>
          </w:tcPr>
          <w:p w14:paraId="6C653727" w14:textId="77777777" w:rsidR="00CE2F9E" w:rsidRPr="00CE2F9E" w:rsidRDefault="00CE2F9E" w:rsidP="003F0399">
            <w:pPr>
              <w:pStyle w:val="Header"/>
              <w:rPr>
                <w:rFonts w:ascii="Book Antiqua" w:hAnsi="Book Antiqua"/>
                <w:sz w:val="22"/>
                <w:szCs w:val="22"/>
              </w:rPr>
            </w:pPr>
            <w:r w:rsidRPr="00CE2F9E">
              <w:rPr>
                <w:rFonts w:ascii="Book Antiqua" w:hAnsi="Book Antiqua"/>
                <w:sz w:val="22"/>
                <w:szCs w:val="22"/>
              </w:rPr>
              <w:t>Data table consisted of EEID that does not meet the criteria for reconciliation candidacy. This data table is used to capture any business or system error impacting each EEID during bot run.</w:t>
            </w:r>
          </w:p>
        </w:tc>
      </w:tr>
      <w:tr w:rsidR="00CE2F9E" w14:paraId="76C96E74" w14:textId="77777777" w:rsidTr="00CE2F9E">
        <w:tc>
          <w:tcPr>
            <w:tcW w:w="4389" w:type="dxa"/>
          </w:tcPr>
          <w:p w14:paraId="1AB4F9A8" w14:textId="77777777" w:rsidR="00CE2F9E" w:rsidRPr="00CE2F9E" w:rsidRDefault="00CE2F9E" w:rsidP="003F0399">
            <w:pPr>
              <w:pStyle w:val="Header"/>
              <w:rPr>
                <w:rFonts w:ascii="Book Antiqua" w:hAnsi="Book Antiqua"/>
                <w:sz w:val="22"/>
                <w:szCs w:val="22"/>
              </w:rPr>
            </w:pPr>
            <w:r w:rsidRPr="00CE2F9E">
              <w:rPr>
                <w:rFonts w:ascii="Book Antiqua" w:hAnsi="Book Antiqua"/>
                <w:sz w:val="22"/>
                <w:szCs w:val="22"/>
              </w:rPr>
              <w:lastRenderedPageBreak/>
              <w:t>Main data table</w:t>
            </w:r>
          </w:p>
        </w:tc>
        <w:tc>
          <w:tcPr>
            <w:tcW w:w="4421" w:type="dxa"/>
          </w:tcPr>
          <w:p w14:paraId="2BDA750E" w14:textId="77777777" w:rsidR="00CE2F9E" w:rsidRPr="00CE2F9E" w:rsidRDefault="00CE2F9E" w:rsidP="003F0399">
            <w:pPr>
              <w:pStyle w:val="Header"/>
              <w:rPr>
                <w:rFonts w:ascii="Book Antiqua" w:hAnsi="Book Antiqua"/>
                <w:sz w:val="22"/>
                <w:szCs w:val="22"/>
              </w:rPr>
            </w:pPr>
            <w:r w:rsidRPr="00CE2F9E">
              <w:rPr>
                <w:rFonts w:ascii="Book Antiqua" w:hAnsi="Book Antiqua"/>
                <w:sz w:val="22"/>
                <w:szCs w:val="22"/>
              </w:rPr>
              <w:t xml:space="preserve">Data table that reads from Input workbook supplied by business. This data table is used as the main reference for the bot as it checks for multiple status and downloads FIN001 report for each employee </w:t>
            </w:r>
            <w:proofErr w:type="gramStart"/>
            <w:r w:rsidRPr="00CE2F9E">
              <w:rPr>
                <w:rFonts w:ascii="Book Antiqua" w:hAnsi="Book Antiqua"/>
                <w:sz w:val="22"/>
                <w:szCs w:val="22"/>
              </w:rPr>
              <w:t>in</w:t>
            </w:r>
            <w:proofErr w:type="gramEnd"/>
            <w:r w:rsidRPr="00CE2F9E">
              <w:rPr>
                <w:rFonts w:ascii="Book Antiqua" w:hAnsi="Book Antiqua"/>
                <w:sz w:val="22"/>
                <w:szCs w:val="22"/>
              </w:rPr>
              <w:t xml:space="preserve"> the list.</w:t>
            </w:r>
          </w:p>
        </w:tc>
      </w:tr>
      <w:tr w:rsidR="00CE2F9E" w14:paraId="4244A84C" w14:textId="77777777" w:rsidTr="00CE2F9E">
        <w:tc>
          <w:tcPr>
            <w:tcW w:w="4389" w:type="dxa"/>
            <w:vAlign w:val="bottom"/>
          </w:tcPr>
          <w:p w14:paraId="289F4636" w14:textId="77777777" w:rsidR="00CE2F9E" w:rsidRPr="00CE2F9E" w:rsidRDefault="00CE2F9E" w:rsidP="00CE2F9E">
            <w:pPr>
              <w:pStyle w:val="Header"/>
              <w:rPr>
                <w:rFonts w:ascii="Book Antiqua" w:hAnsi="Book Antiqua"/>
                <w:sz w:val="22"/>
                <w:szCs w:val="22"/>
              </w:rPr>
            </w:pPr>
            <w:r w:rsidRPr="00CE2F9E">
              <w:rPr>
                <w:rFonts w:ascii="Book Antiqua" w:hAnsi="Book Antiqua"/>
                <w:color w:val="000000"/>
                <w:sz w:val="22"/>
                <w:szCs w:val="22"/>
              </w:rPr>
              <w:t>Query Viewer</w:t>
            </w:r>
          </w:p>
        </w:tc>
        <w:tc>
          <w:tcPr>
            <w:tcW w:w="4421" w:type="dxa"/>
            <w:vAlign w:val="bottom"/>
          </w:tcPr>
          <w:p w14:paraId="01555904" w14:textId="77777777" w:rsidR="00CE2F9E" w:rsidRPr="00CE2F9E" w:rsidRDefault="00CE2F9E" w:rsidP="00CE2F9E">
            <w:pPr>
              <w:pStyle w:val="Header"/>
              <w:rPr>
                <w:rFonts w:ascii="Book Antiqua" w:hAnsi="Book Antiqua"/>
                <w:sz w:val="22"/>
                <w:szCs w:val="22"/>
              </w:rPr>
            </w:pPr>
            <w:r w:rsidRPr="00CE2F9E">
              <w:rPr>
                <w:rFonts w:ascii="Book Antiqua" w:hAnsi="Book Antiqua"/>
                <w:color w:val="000000"/>
                <w:sz w:val="22"/>
                <w:szCs w:val="22"/>
              </w:rPr>
              <w:t>A tool in UCPath used to view and run queries to retrieve specific data.</w:t>
            </w:r>
          </w:p>
        </w:tc>
      </w:tr>
    </w:tbl>
    <w:p w14:paraId="3F11EA87" w14:textId="77777777" w:rsidR="00331A93" w:rsidRPr="002E63C3" w:rsidRDefault="00331A93" w:rsidP="003F0399">
      <w:pPr>
        <w:pStyle w:val="Header"/>
        <w:ind w:left="540" w:hanging="180"/>
        <w:rPr>
          <w:rFonts w:ascii="Book Antiqua" w:hAnsi="Book Antiqua"/>
          <w:sz w:val="24"/>
          <w:szCs w:val="24"/>
        </w:rPr>
      </w:pPr>
    </w:p>
    <w:p w14:paraId="0364A394" w14:textId="77777777" w:rsidR="00A40777" w:rsidRPr="00BF5F5B" w:rsidRDefault="00A40777" w:rsidP="00A40777">
      <w:pPr>
        <w:pStyle w:val="Heading2"/>
        <w:rPr>
          <w:sz w:val="24"/>
          <w:szCs w:val="24"/>
        </w:rPr>
      </w:pPr>
      <w:bookmarkStart w:id="9" w:name="_Toc322513425"/>
      <w:bookmarkStart w:id="10" w:name="_Toc377728398"/>
      <w:bookmarkStart w:id="11" w:name="_Toc121917369"/>
      <w:bookmarkStart w:id="12" w:name="_Toc122165359"/>
      <w:r w:rsidRPr="00BF5F5B">
        <w:rPr>
          <w:sz w:val="24"/>
          <w:szCs w:val="24"/>
        </w:rPr>
        <w:lastRenderedPageBreak/>
        <w:t>Appendix</w:t>
      </w:r>
      <w:bookmarkEnd w:id="9"/>
      <w:bookmarkEnd w:id="10"/>
    </w:p>
    <w:bookmarkEnd w:id="5"/>
    <w:bookmarkEnd w:id="11"/>
    <w:bookmarkEnd w:id="12"/>
    <w:p w14:paraId="1B3AD8BB" w14:textId="45427217" w:rsidR="00A40777" w:rsidRPr="00546573" w:rsidRDefault="00A40777" w:rsidP="00546573">
      <w:pPr>
        <w:spacing w:before="120" w:after="120"/>
        <w:rPr>
          <w:rFonts w:ascii="Book Antiqua" w:hAnsi="Book Antiqua"/>
          <w:bCs/>
          <w:sz w:val="20"/>
          <w:szCs w:val="20"/>
        </w:rPr>
      </w:pPr>
    </w:p>
    <w:sectPr w:rsidR="00A40777" w:rsidRPr="00546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EBF46" w14:textId="77777777" w:rsidR="00D20C18" w:rsidRDefault="00D20C18">
      <w:r>
        <w:separator/>
      </w:r>
    </w:p>
  </w:endnote>
  <w:endnote w:type="continuationSeparator" w:id="0">
    <w:p w14:paraId="230917F8" w14:textId="77777777" w:rsidR="00D20C18" w:rsidRDefault="00D2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9C46A" w14:textId="77777777" w:rsidR="00C11BD7" w:rsidRDefault="00C11BD7">
    <w:pPr>
      <w:pStyle w:val="Footer"/>
      <w:tabs>
        <w:tab w:val="right" w:pos="9900"/>
        <w:tab w:val="right" w:pos="10440"/>
      </w:tabs>
      <w:ind w:right="360"/>
      <w:rPr>
        <w:rStyle w:val="xb1"/>
      </w:rPr>
    </w:pPr>
    <w:r>
      <w:rPr>
        <w:rStyle w:val="PageNumber"/>
      </w:rPr>
      <w:t xml:space="preserve"> </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00991">
      <w:rPr>
        <w:rStyle w:val="PageNumber"/>
        <w:noProof/>
      </w:rPr>
      <w:t>ii</w:t>
    </w:r>
    <w:r>
      <w:rPr>
        <w:rStyle w:val="PageNumber"/>
      </w:rPr>
      <w:fldChar w:fldCharType="end"/>
    </w:r>
  </w:p>
  <w:p w14:paraId="2FC0D6A6" w14:textId="6CDC66F8" w:rsidR="00C11BD7" w:rsidRDefault="00A40777">
    <w:pPr>
      <w:pStyle w:val="Footer"/>
      <w:tabs>
        <w:tab w:val="center" w:pos="5400"/>
        <w:tab w:val="right" w:pos="9720"/>
        <w:tab w:val="right" w:pos="10440"/>
      </w:tabs>
    </w:pPr>
    <w:bookmarkStart w:id="6" w:name="Sec1"/>
    <w:bookmarkEnd w:id="6"/>
    <w:r>
      <w:t>Office of Information Technology Shared Services (ITSS)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21742" w14:textId="396A8A9B" w:rsidR="00C11BD7" w:rsidRDefault="00C11BD7">
    <w:pPr>
      <w:pStyle w:val="Footer"/>
      <w:tabs>
        <w:tab w:val="right" w:pos="10440"/>
      </w:tabs>
    </w:pPr>
    <w:r>
      <w:tab/>
    </w:r>
    <w:r>
      <w:tab/>
    </w:r>
    <w:r w:rsidR="00C430C3">
      <w:rPr>
        <w:noProof/>
      </w:rPr>
      <w:drawing>
        <wp:inline distT="0" distB="0" distL="0" distR="0" wp14:anchorId="2EFC87F7" wp14:editId="5830AE48">
          <wp:extent cx="1000125" cy="123825"/>
          <wp:effectExtent l="0" t="0" r="0" b="0"/>
          <wp:docPr id="61143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1C97A" w14:textId="77777777" w:rsidR="00D20C18" w:rsidRDefault="00D20C18">
      <w:r>
        <w:separator/>
      </w:r>
    </w:p>
  </w:footnote>
  <w:footnote w:type="continuationSeparator" w:id="0">
    <w:p w14:paraId="4CD410F5" w14:textId="77777777" w:rsidR="00D20C18" w:rsidRDefault="00D2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29566" w14:textId="15BF14CB" w:rsidR="00C11BD7" w:rsidRDefault="004A2710" w:rsidP="004A2710">
    <w:pPr>
      <w:pStyle w:val="Header"/>
      <w:jc w:val="right"/>
    </w:pPr>
    <w:r>
      <w:rPr>
        <w:noProof/>
      </w:rPr>
      <w:drawing>
        <wp:inline distT="0" distB="0" distL="0" distR="0" wp14:anchorId="5ABF9B2D" wp14:editId="5E8D6368">
          <wp:extent cx="4773295" cy="804545"/>
          <wp:effectExtent l="0" t="0" r="8255" b="0"/>
          <wp:docPr id="209375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73295" cy="804545"/>
                  </a:xfrm>
                  <a:prstGeom prst="rect">
                    <a:avLst/>
                  </a:prstGeom>
                  <a:noFill/>
                </pic:spPr>
              </pic:pic>
            </a:graphicData>
          </a:graphic>
        </wp:inline>
      </w:drawing>
    </w:r>
  </w:p>
  <w:p w14:paraId="020EB3A7" w14:textId="77777777" w:rsidR="004A2710" w:rsidRDefault="004A2710" w:rsidP="004A271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51C9F" w14:textId="75CFBD55" w:rsidR="004A2710" w:rsidRDefault="004A2710">
    <w:pPr>
      <w:pStyle w:val="Header"/>
    </w:pPr>
    <w:r w:rsidRPr="00D068C8">
      <w:rPr>
        <w:noProof/>
      </w:rPr>
      <w:drawing>
        <wp:anchor distT="0" distB="0" distL="114300" distR="114300" simplePos="0" relativeHeight="251661312" behindDoc="1" locked="0" layoutInCell="1" allowOverlap="1" wp14:anchorId="33B4D3AC" wp14:editId="3D9F65C8">
          <wp:simplePos x="0" y="0"/>
          <wp:positionH relativeFrom="page">
            <wp:posOffset>2895600</wp:posOffset>
          </wp:positionH>
          <wp:positionV relativeFrom="paragraph">
            <wp:posOffset>-36195</wp:posOffset>
          </wp:positionV>
          <wp:extent cx="4772025" cy="804545"/>
          <wp:effectExtent l="0" t="0" r="9525" b="0"/>
          <wp:wrapSquare wrapText="right"/>
          <wp:docPr id="1771373104" name="Picture 177137310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772025" cy="8045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37B2"/>
    <w:multiLevelType w:val="hybridMultilevel"/>
    <w:tmpl w:val="CDEC5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05C8C"/>
    <w:multiLevelType w:val="multilevel"/>
    <w:tmpl w:val="8710DC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C91467"/>
    <w:multiLevelType w:val="multilevel"/>
    <w:tmpl w:val="D4A8C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23C0E"/>
    <w:multiLevelType w:val="multilevel"/>
    <w:tmpl w:val="29AAB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04241"/>
    <w:multiLevelType w:val="hybridMultilevel"/>
    <w:tmpl w:val="E390CC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C866B6"/>
    <w:multiLevelType w:val="multilevel"/>
    <w:tmpl w:val="6360E7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7EB7516"/>
    <w:multiLevelType w:val="multilevel"/>
    <w:tmpl w:val="622235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BF1081"/>
    <w:multiLevelType w:val="multilevel"/>
    <w:tmpl w:val="848A20F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lowerLetter"/>
      <w:lvlText w:val="%6."/>
      <w:lvlJc w:val="left"/>
      <w:pPr>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21B481F"/>
    <w:multiLevelType w:val="hybridMultilevel"/>
    <w:tmpl w:val="CB3A2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3D68F3"/>
    <w:multiLevelType w:val="hybridMultilevel"/>
    <w:tmpl w:val="23A858F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130433BC"/>
    <w:multiLevelType w:val="multilevel"/>
    <w:tmpl w:val="FAD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F1CB9"/>
    <w:multiLevelType w:val="multilevel"/>
    <w:tmpl w:val="33A2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CC6E72"/>
    <w:multiLevelType w:val="multilevel"/>
    <w:tmpl w:val="A8B259C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66A1057"/>
    <w:multiLevelType w:val="multilevel"/>
    <w:tmpl w:val="1CDEBC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6F2680"/>
    <w:multiLevelType w:val="hybridMultilevel"/>
    <w:tmpl w:val="29A04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9734F5"/>
    <w:multiLevelType w:val="multilevel"/>
    <w:tmpl w:val="965E3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713C21"/>
    <w:multiLevelType w:val="multilevel"/>
    <w:tmpl w:val="D8BEB18A"/>
    <w:lvl w:ilvl="0">
      <w:start w:val="1"/>
      <w:numFmt w:val="lowerLetter"/>
      <w:lvlText w:val="%1."/>
      <w:lvlJc w:val="left"/>
      <w:pPr>
        <w:tabs>
          <w:tab w:val="num" w:pos="1800"/>
        </w:tabs>
        <w:ind w:left="1800" w:hanging="360"/>
      </w:pPr>
    </w:lvl>
    <w:lvl w:ilvl="1">
      <w:start w:val="1"/>
      <w:numFmt w:val="decimal"/>
      <w:lvlText w:val="%2."/>
      <w:lvlJc w:val="left"/>
      <w:pPr>
        <w:tabs>
          <w:tab w:val="num" w:pos="2700"/>
        </w:tabs>
        <w:ind w:left="2700" w:hanging="360"/>
      </w:pPr>
    </w:lvl>
    <w:lvl w:ilvl="2">
      <w:start w:val="1"/>
      <w:numFmt w:val="lowerRoman"/>
      <w:lvlText w:val="%3."/>
      <w:lvlJc w:val="right"/>
      <w:pPr>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lowerLetter"/>
      <w:lvlText w:val="%6."/>
      <w:lvlJc w:val="left"/>
      <w:pPr>
        <w:ind w:left="5400" w:hanging="360"/>
      </w:pPr>
      <w:rPr>
        <w:rFonts w:hint="default"/>
      </w:rPr>
    </w:lvl>
    <w:lvl w:ilvl="6">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20CC715A"/>
    <w:multiLevelType w:val="multilevel"/>
    <w:tmpl w:val="97EA6E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D510E9"/>
    <w:multiLevelType w:val="multilevel"/>
    <w:tmpl w:val="01EE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71BD3"/>
    <w:multiLevelType w:val="multilevel"/>
    <w:tmpl w:val="848A20F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lowerLetter"/>
      <w:lvlText w:val="%6."/>
      <w:lvlJc w:val="left"/>
      <w:pPr>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2DB4103C"/>
    <w:multiLevelType w:val="multilevel"/>
    <w:tmpl w:val="03485EC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E0F2357"/>
    <w:multiLevelType w:val="multilevel"/>
    <w:tmpl w:val="0036571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E2E5478"/>
    <w:multiLevelType w:val="hybridMultilevel"/>
    <w:tmpl w:val="A342B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148581B"/>
    <w:multiLevelType w:val="hybridMultilevel"/>
    <w:tmpl w:val="9C0E4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17049FE"/>
    <w:multiLevelType w:val="multilevel"/>
    <w:tmpl w:val="9830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8C7D7C"/>
    <w:multiLevelType w:val="multilevel"/>
    <w:tmpl w:val="C802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2083D"/>
    <w:multiLevelType w:val="multilevel"/>
    <w:tmpl w:val="87B6B22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59E3D29"/>
    <w:multiLevelType w:val="hybridMultilevel"/>
    <w:tmpl w:val="0A64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BA3FBC"/>
    <w:multiLevelType w:val="multilevel"/>
    <w:tmpl w:val="45400E5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E2C65B4"/>
    <w:multiLevelType w:val="multilevel"/>
    <w:tmpl w:val="EDEE8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6E36EB"/>
    <w:multiLevelType w:val="hybridMultilevel"/>
    <w:tmpl w:val="0B503A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07D4827"/>
    <w:multiLevelType w:val="multilevel"/>
    <w:tmpl w:val="8C1804E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43461E22"/>
    <w:multiLevelType w:val="hybridMultilevel"/>
    <w:tmpl w:val="5F303B44"/>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33" w15:restartNumberingAfterBreak="0">
    <w:nsid w:val="46CA748B"/>
    <w:multiLevelType w:val="multilevel"/>
    <w:tmpl w:val="80C69E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C1062A"/>
    <w:multiLevelType w:val="multilevel"/>
    <w:tmpl w:val="33581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4A5B19"/>
    <w:multiLevelType w:val="multilevel"/>
    <w:tmpl w:val="45400E5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4B886FBB"/>
    <w:multiLevelType w:val="hybridMultilevel"/>
    <w:tmpl w:val="1780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AA4438"/>
    <w:multiLevelType w:val="multilevel"/>
    <w:tmpl w:val="C4AEEF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E170E5C"/>
    <w:multiLevelType w:val="multilevel"/>
    <w:tmpl w:val="09E043E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F652518"/>
    <w:multiLevelType w:val="multilevel"/>
    <w:tmpl w:val="6FF4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311F5E"/>
    <w:multiLevelType w:val="multilevel"/>
    <w:tmpl w:val="45400E5A"/>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980"/>
        </w:tabs>
        <w:ind w:left="198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4AA331F"/>
    <w:multiLevelType w:val="hybridMultilevel"/>
    <w:tmpl w:val="EA4268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5C241BA"/>
    <w:multiLevelType w:val="multilevel"/>
    <w:tmpl w:val="71C63540"/>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43" w15:restartNumberingAfterBreak="0">
    <w:nsid w:val="571172BD"/>
    <w:multiLevelType w:val="multilevel"/>
    <w:tmpl w:val="F968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2E2EFC"/>
    <w:multiLevelType w:val="multilevel"/>
    <w:tmpl w:val="4FF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DF70EA"/>
    <w:multiLevelType w:val="multilevel"/>
    <w:tmpl w:val="45400E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5FAF0FB8"/>
    <w:multiLevelType w:val="multilevel"/>
    <w:tmpl w:val="665EA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72156E"/>
    <w:multiLevelType w:val="multilevel"/>
    <w:tmpl w:val="45400E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65EA0C30"/>
    <w:multiLevelType w:val="multilevel"/>
    <w:tmpl w:val="A2121B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F738B6"/>
    <w:multiLevelType w:val="multilevel"/>
    <w:tmpl w:val="E04C3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A90703"/>
    <w:multiLevelType w:val="multilevel"/>
    <w:tmpl w:val="70AAA3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745002"/>
    <w:multiLevelType w:val="multilevel"/>
    <w:tmpl w:val="67EAE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881FE7"/>
    <w:multiLevelType w:val="singleLevel"/>
    <w:tmpl w:val="ED9C0622"/>
    <w:lvl w:ilvl="0">
      <w:start w:val="1"/>
      <w:numFmt w:val="none"/>
      <w:lvlText w:val="Note:"/>
      <w:legacy w:legacy="1" w:legacySpace="0" w:legacyIndent="720"/>
      <w:lvlJc w:val="left"/>
      <w:pPr>
        <w:ind w:left="720" w:hanging="720"/>
      </w:pPr>
      <w:rPr>
        <w:rFonts w:ascii="Times New Roman" w:hAnsi="Times New Roman" w:cs="Times New Roman"/>
        <w:b/>
        <w:i w:val="0"/>
      </w:rPr>
    </w:lvl>
  </w:abstractNum>
  <w:abstractNum w:abstractNumId="53" w15:restartNumberingAfterBreak="0">
    <w:nsid w:val="74965E6A"/>
    <w:multiLevelType w:val="multilevel"/>
    <w:tmpl w:val="A3A809C6"/>
    <w:lvl w:ilvl="0">
      <w:start w:val="8"/>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53D096A"/>
    <w:multiLevelType w:val="multilevel"/>
    <w:tmpl w:val="993C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0A0A53"/>
    <w:multiLevelType w:val="multilevel"/>
    <w:tmpl w:val="9E5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4075BB"/>
    <w:multiLevelType w:val="multilevel"/>
    <w:tmpl w:val="BDBE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871243"/>
    <w:multiLevelType w:val="multilevel"/>
    <w:tmpl w:val="7034E90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79A21E3E"/>
    <w:multiLevelType w:val="multilevel"/>
    <w:tmpl w:val="5066C448"/>
    <w:lvl w:ilvl="0">
      <w:start w:val="3"/>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DD2438"/>
    <w:multiLevelType w:val="multilevel"/>
    <w:tmpl w:val="8C1804E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7D1E2DFF"/>
    <w:multiLevelType w:val="multilevel"/>
    <w:tmpl w:val="9256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730485">
    <w:abstractNumId w:val="52"/>
  </w:num>
  <w:num w:numId="2" w16cid:durableId="349381566">
    <w:abstractNumId w:val="10"/>
  </w:num>
  <w:num w:numId="3" w16cid:durableId="459805573">
    <w:abstractNumId w:val="24"/>
  </w:num>
  <w:num w:numId="4" w16cid:durableId="880242472">
    <w:abstractNumId w:val="25"/>
  </w:num>
  <w:num w:numId="5" w16cid:durableId="1891570131">
    <w:abstractNumId w:val="39"/>
  </w:num>
  <w:num w:numId="6" w16cid:durableId="602306363">
    <w:abstractNumId w:val="18"/>
  </w:num>
  <w:num w:numId="7" w16cid:durableId="1112436565">
    <w:abstractNumId w:val="51"/>
  </w:num>
  <w:num w:numId="8" w16cid:durableId="585727681">
    <w:abstractNumId w:val="15"/>
  </w:num>
  <w:num w:numId="9" w16cid:durableId="1546942739">
    <w:abstractNumId w:val="43"/>
  </w:num>
  <w:num w:numId="10" w16cid:durableId="164059425">
    <w:abstractNumId w:val="17"/>
  </w:num>
  <w:num w:numId="11" w16cid:durableId="1989245810">
    <w:abstractNumId w:val="46"/>
  </w:num>
  <w:num w:numId="12" w16cid:durableId="1835875919">
    <w:abstractNumId w:val="33"/>
  </w:num>
  <w:num w:numId="13" w16cid:durableId="1326933027">
    <w:abstractNumId w:val="6"/>
  </w:num>
  <w:num w:numId="14" w16cid:durableId="1241599445">
    <w:abstractNumId w:val="50"/>
  </w:num>
  <w:num w:numId="15" w16cid:durableId="828598182">
    <w:abstractNumId w:val="60"/>
  </w:num>
  <w:num w:numId="16" w16cid:durableId="144661393">
    <w:abstractNumId w:val="3"/>
  </w:num>
  <w:num w:numId="17" w16cid:durableId="1204248392">
    <w:abstractNumId w:val="2"/>
  </w:num>
  <w:num w:numId="18" w16cid:durableId="1404376079">
    <w:abstractNumId w:val="34"/>
  </w:num>
  <w:num w:numId="19" w16cid:durableId="1899197640">
    <w:abstractNumId w:val="48"/>
  </w:num>
  <w:num w:numId="20" w16cid:durableId="752704727">
    <w:abstractNumId w:val="13"/>
  </w:num>
  <w:num w:numId="21" w16cid:durableId="1139415285">
    <w:abstractNumId w:val="27"/>
  </w:num>
  <w:num w:numId="22" w16cid:durableId="1324358743">
    <w:abstractNumId w:val="11"/>
  </w:num>
  <w:num w:numId="23" w16cid:durableId="1546989134">
    <w:abstractNumId w:val="56"/>
  </w:num>
  <w:num w:numId="24" w16cid:durableId="15278002">
    <w:abstractNumId w:val="44"/>
  </w:num>
  <w:num w:numId="25" w16cid:durableId="1580017186">
    <w:abstractNumId w:val="55"/>
  </w:num>
  <w:num w:numId="26" w16cid:durableId="159934858">
    <w:abstractNumId w:val="54"/>
  </w:num>
  <w:num w:numId="27" w16cid:durableId="453989103">
    <w:abstractNumId w:val="49"/>
  </w:num>
  <w:num w:numId="28" w16cid:durableId="1122724045">
    <w:abstractNumId w:val="41"/>
  </w:num>
  <w:num w:numId="29" w16cid:durableId="1426655745">
    <w:abstractNumId w:val="58"/>
  </w:num>
  <w:num w:numId="30" w16cid:durableId="455150068">
    <w:abstractNumId w:val="4"/>
  </w:num>
  <w:num w:numId="31" w16cid:durableId="984966298">
    <w:abstractNumId w:val="30"/>
  </w:num>
  <w:num w:numId="32" w16cid:durableId="563375142">
    <w:abstractNumId w:val="31"/>
  </w:num>
  <w:num w:numId="33" w16cid:durableId="21396067">
    <w:abstractNumId w:val="5"/>
  </w:num>
  <w:num w:numId="34" w16cid:durableId="2038002665">
    <w:abstractNumId w:val="12"/>
  </w:num>
  <w:num w:numId="35" w16cid:durableId="1243220984">
    <w:abstractNumId w:val="21"/>
  </w:num>
  <w:num w:numId="36" w16cid:durableId="794983019">
    <w:abstractNumId w:val="38"/>
  </w:num>
  <w:num w:numId="37" w16cid:durableId="611597750">
    <w:abstractNumId w:val="26"/>
  </w:num>
  <w:num w:numId="38" w16cid:durableId="1007251892">
    <w:abstractNumId w:val="57"/>
  </w:num>
  <w:num w:numId="39" w16cid:durableId="769468559">
    <w:abstractNumId w:val="53"/>
  </w:num>
  <w:num w:numId="40" w16cid:durableId="1040128484">
    <w:abstractNumId w:val="59"/>
  </w:num>
  <w:num w:numId="41" w16cid:durableId="655912780">
    <w:abstractNumId w:val="42"/>
  </w:num>
  <w:num w:numId="42" w16cid:durableId="1893691848">
    <w:abstractNumId w:val="37"/>
  </w:num>
  <w:num w:numId="43" w16cid:durableId="1735422228">
    <w:abstractNumId w:val="1"/>
  </w:num>
  <w:num w:numId="44" w16cid:durableId="1643266736">
    <w:abstractNumId w:val="20"/>
  </w:num>
  <w:num w:numId="45" w16cid:durableId="1895892051">
    <w:abstractNumId w:val="40"/>
  </w:num>
  <w:num w:numId="46" w16cid:durableId="1257713777">
    <w:abstractNumId w:val="47"/>
  </w:num>
  <w:num w:numId="47" w16cid:durableId="1414087366">
    <w:abstractNumId w:val="28"/>
  </w:num>
  <w:num w:numId="48" w16cid:durableId="12078499">
    <w:abstractNumId w:val="45"/>
  </w:num>
  <w:num w:numId="49" w16cid:durableId="77410905">
    <w:abstractNumId w:val="35"/>
  </w:num>
  <w:num w:numId="50" w16cid:durableId="1522088689">
    <w:abstractNumId w:val="16"/>
  </w:num>
  <w:num w:numId="51" w16cid:durableId="849417214">
    <w:abstractNumId w:val="19"/>
  </w:num>
  <w:num w:numId="52" w16cid:durableId="1150099492">
    <w:abstractNumId w:val="29"/>
  </w:num>
  <w:num w:numId="53" w16cid:durableId="1786266265">
    <w:abstractNumId w:val="36"/>
  </w:num>
  <w:num w:numId="54" w16cid:durableId="495343822">
    <w:abstractNumId w:val="23"/>
  </w:num>
  <w:num w:numId="55" w16cid:durableId="66078312">
    <w:abstractNumId w:val="32"/>
  </w:num>
  <w:num w:numId="56" w16cid:durableId="1270891637">
    <w:abstractNumId w:val="0"/>
  </w:num>
  <w:num w:numId="57" w16cid:durableId="1194030765">
    <w:abstractNumId w:val="7"/>
  </w:num>
  <w:num w:numId="58" w16cid:durableId="1952122993">
    <w:abstractNumId w:val="8"/>
  </w:num>
  <w:num w:numId="59" w16cid:durableId="2102993385">
    <w:abstractNumId w:val="14"/>
  </w:num>
  <w:num w:numId="60" w16cid:durableId="696858607">
    <w:abstractNumId w:val="9"/>
  </w:num>
  <w:num w:numId="61" w16cid:durableId="1575815492">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B8"/>
    <w:rsid w:val="00001445"/>
    <w:rsid w:val="0000168F"/>
    <w:rsid w:val="000043D6"/>
    <w:rsid w:val="000047D3"/>
    <w:rsid w:val="00005069"/>
    <w:rsid w:val="000065CC"/>
    <w:rsid w:val="00006DFD"/>
    <w:rsid w:val="000107F1"/>
    <w:rsid w:val="00013433"/>
    <w:rsid w:val="000212E2"/>
    <w:rsid w:val="00021621"/>
    <w:rsid w:val="00021661"/>
    <w:rsid w:val="00025703"/>
    <w:rsid w:val="00027669"/>
    <w:rsid w:val="0003149C"/>
    <w:rsid w:val="000342EB"/>
    <w:rsid w:val="00034353"/>
    <w:rsid w:val="0003450E"/>
    <w:rsid w:val="00036003"/>
    <w:rsid w:val="00036B57"/>
    <w:rsid w:val="00040E9C"/>
    <w:rsid w:val="00041BBD"/>
    <w:rsid w:val="00046B7C"/>
    <w:rsid w:val="00047487"/>
    <w:rsid w:val="000601CE"/>
    <w:rsid w:val="00066F3B"/>
    <w:rsid w:val="00071FA4"/>
    <w:rsid w:val="000733F8"/>
    <w:rsid w:val="00074A78"/>
    <w:rsid w:val="0007599A"/>
    <w:rsid w:val="000768E2"/>
    <w:rsid w:val="00081470"/>
    <w:rsid w:val="000821C5"/>
    <w:rsid w:val="000827A6"/>
    <w:rsid w:val="00084907"/>
    <w:rsid w:val="000863AA"/>
    <w:rsid w:val="00090CFB"/>
    <w:rsid w:val="00091D2C"/>
    <w:rsid w:val="0009217B"/>
    <w:rsid w:val="0009494E"/>
    <w:rsid w:val="000A130E"/>
    <w:rsid w:val="000A6393"/>
    <w:rsid w:val="000A6FC7"/>
    <w:rsid w:val="000B2850"/>
    <w:rsid w:val="000B3157"/>
    <w:rsid w:val="000B5D03"/>
    <w:rsid w:val="000C13DB"/>
    <w:rsid w:val="000C149C"/>
    <w:rsid w:val="000C1D8A"/>
    <w:rsid w:val="000C1F8D"/>
    <w:rsid w:val="000D03BE"/>
    <w:rsid w:val="000D2AD6"/>
    <w:rsid w:val="000D771B"/>
    <w:rsid w:val="000E0911"/>
    <w:rsid w:val="000E7B1C"/>
    <w:rsid w:val="000F472B"/>
    <w:rsid w:val="000F4B35"/>
    <w:rsid w:val="000F552F"/>
    <w:rsid w:val="000F69C5"/>
    <w:rsid w:val="000F7B99"/>
    <w:rsid w:val="00100215"/>
    <w:rsid w:val="001021F6"/>
    <w:rsid w:val="001027E3"/>
    <w:rsid w:val="00103374"/>
    <w:rsid w:val="0011104C"/>
    <w:rsid w:val="0011628E"/>
    <w:rsid w:val="0012145B"/>
    <w:rsid w:val="00125F4D"/>
    <w:rsid w:val="00125F7B"/>
    <w:rsid w:val="00130C99"/>
    <w:rsid w:val="00134D9B"/>
    <w:rsid w:val="00134E8F"/>
    <w:rsid w:val="0013595F"/>
    <w:rsid w:val="001375FC"/>
    <w:rsid w:val="00140EC9"/>
    <w:rsid w:val="00145BBC"/>
    <w:rsid w:val="00146E9E"/>
    <w:rsid w:val="001563F1"/>
    <w:rsid w:val="00160557"/>
    <w:rsid w:val="00161F04"/>
    <w:rsid w:val="00163A2A"/>
    <w:rsid w:val="00164071"/>
    <w:rsid w:val="001647FD"/>
    <w:rsid w:val="001669EE"/>
    <w:rsid w:val="00171234"/>
    <w:rsid w:val="001739F5"/>
    <w:rsid w:val="00174E45"/>
    <w:rsid w:val="001763AA"/>
    <w:rsid w:val="00180160"/>
    <w:rsid w:val="00180D4A"/>
    <w:rsid w:val="00180DC9"/>
    <w:rsid w:val="00180DED"/>
    <w:rsid w:val="00182C7C"/>
    <w:rsid w:val="00182DD2"/>
    <w:rsid w:val="0018624B"/>
    <w:rsid w:val="0018696A"/>
    <w:rsid w:val="001872BC"/>
    <w:rsid w:val="001A6B8E"/>
    <w:rsid w:val="001B0747"/>
    <w:rsid w:val="001B0789"/>
    <w:rsid w:val="001B0F8E"/>
    <w:rsid w:val="001B1379"/>
    <w:rsid w:val="001B33A9"/>
    <w:rsid w:val="001C4AE4"/>
    <w:rsid w:val="001D009A"/>
    <w:rsid w:val="001D1344"/>
    <w:rsid w:val="001D24C2"/>
    <w:rsid w:val="001D3014"/>
    <w:rsid w:val="001D5285"/>
    <w:rsid w:val="001D5BAE"/>
    <w:rsid w:val="001D61E4"/>
    <w:rsid w:val="001E3D8B"/>
    <w:rsid w:val="001E4CD1"/>
    <w:rsid w:val="001E4E95"/>
    <w:rsid w:val="001F0AD4"/>
    <w:rsid w:val="001F75EE"/>
    <w:rsid w:val="001F7BD5"/>
    <w:rsid w:val="002010C0"/>
    <w:rsid w:val="00202BB9"/>
    <w:rsid w:val="00203CD7"/>
    <w:rsid w:val="00205155"/>
    <w:rsid w:val="00206DDE"/>
    <w:rsid w:val="00207766"/>
    <w:rsid w:val="00210C91"/>
    <w:rsid w:val="00211E01"/>
    <w:rsid w:val="00216613"/>
    <w:rsid w:val="0021748E"/>
    <w:rsid w:val="00217C18"/>
    <w:rsid w:val="00222E2A"/>
    <w:rsid w:val="00230772"/>
    <w:rsid w:val="0023313C"/>
    <w:rsid w:val="00236316"/>
    <w:rsid w:val="00237031"/>
    <w:rsid w:val="00242C5D"/>
    <w:rsid w:val="00260004"/>
    <w:rsid w:val="00260214"/>
    <w:rsid w:val="002615B4"/>
    <w:rsid w:val="00263517"/>
    <w:rsid w:val="002639D4"/>
    <w:rsid w:val="002652EF"/>
    <w:rsid w:val="002665B8"/>
    <w:rsid w:val="00266A06"/>
    <w:rsid w:val="0026767D"/>
    <w:rsid w:val="00281B1E"/>
    <w:rsid w:val="00281CAC"/>
    <w:rsid w:val="00285244"/>
    <w:rsid w:val="00285864"/>
    <w:rsid w:val="00285E36"/>
    <w:rsid w:val="002863F2"/>
    <w:rsid w:val="0029067C"/>
    <w:rsid w:val="0029187A"/>
    <w:rsid w:val="0029208E"/>
    <w:rsid w:val="00295141"/>
    <w:rsid w:val="0029638A"/>
    <w:rsid w:val="00297105"/>
    <w:rsid w:val="00297C76"/>
    <w:rsid w:val="002A10EF"/>
    <w:rsid w:val="002B000B"/>
    <w:rsid w:val="002B0783"/>
    <w:rsid w:val="002B0AAC"/>
    <w:rsid w:val="002B2141"/>
    <w:rsid w:val="002B3232"/>
    <w:rsid w:val="002B3AD5"/>
    <w:rsid w:val="002B3B03"/>
    <w:rsid w:val="002C1068"/>
    <w:rsid w:val="002C1EC2"/>
    <w:rsid w:val="002C41F4"/>
    <w:rsid w:val="002D4121"/>
    <w:rsid w:val="002D5CEE"/>
    <w:rsid w:val="002D66F1"/>
    <w:rsid w:val="002E3118"/>
    <w:rsid w:val="002E4206"/>
    <w:rsid w:val="002E4F1E"/>
    <w:rsid w:val="002E63C3"/>
    <w:rsid w:val="002E6C08"/>
    <w:rsid w:val="002F1A61"/>
    <w:rsid w:val="002F1EC6"/>
    <w:rsid w:val="002F6498"/>
    <w:rsid w:val="00301B9B"/>
    <w:rsid w:val="0030365D"/>
    <w:rsid w:val="003067B7"/>
    <w:rsid w:val="00307E99"/>
    <w:rsid w:val="00311612"/>
    <w:rsid w:val="0031463B"/>
    <w:rsid w:val="003156EE"/>
    <w:rsid w:val="003162E4"/>
    <w:rsid w:val="003203D4"/>
    <w:rsid w:val="00323F48"/>
    <w:rsid w:val="003263DE"/>
    <w:rsid w:val="00326C00"/>
    <w:rsid w:val="00330898"/>
    <w:rsid w:val="00331A93"/>
    <w:rsid w:val="00332599"/>
    <w:rsid w:val="00340134"/>
    <w:rsid w:val="00342A7C"/>
    <w:rsid w:val="00343D6C"/>
    <w:rsid w:val="003444CD"/>
    <w:rsid w:val="00346C6D"/>
    <w:rsid w:val="00351B40"/>
    <w:rsid w:val="00352518"/>
    <w:rsid w:val="00352F1F"/>
    <w:rsid w:val="00354D9A"/>
    <w:rsid w:val="00356621"/>
    <w:rsid w:val="00361F8A"/>
    <w:rsid w:val="00365764"/>
    <w:rsid w:val="0036686C"/>
    <w:rsid w:val="00367671"/>
    <w:rsid w:val="00367DC6"/>
    <w:rsid w:val="00376F3C"/>
    <w:rsid w:val="00380990"/>
    <w:rsid w:val="003820CB"/>
    <w:rsid w:val="00386C0D"/>
    <w:rsid w:val="00387441"/>
    <w:rsid w:val="00391AC3"/>
    <w:rsid w:val="00392F3F"/>
    <w:rsid w:val="003A2010"/>
    <w:rsid w:val="003A2474"/>
    <w:rsid w:val="003A2781"/>
    <w:rsid w:val="003A280E"/>
    <w:rsid w:val="003A5A1B"/>
    <w:rsid w:val="003B2119"/>
    <w:rsid w:val="003B3C09"/>
    <w:rsid w:val="003C385D"/>
    <w:rsid w:val="003C3FA9"/>
    <w:rsid w:val="003C42F8"/>
    <w:rsid w:val="003C49D1"/>
    <w:rsid w:val="003C4DE4"/>
    <w:rsid w:val="003C72CE"/>
    <w:rsid w:val="003C7DD0"/>
    <w:rsid w:val="003D00D6"/>
    <w:rsid w:val="003D036F"/>
    <w:rsid w:val="003D1705"/>
    <w:rsid w:val="003D36A9"/>
    <w:rsid w:val="003D469A"/>
    <w:rsid w:val="003D54ED"/>
    <w:rsid w:val="003D5969"/>
    <w:rsid w:val="003D6783"/>
    <w:rsid w:val="003D71CF"/>
    <w:rsid w:val="003E0D1E"/>
    <w:rsid w:val="003E17C3"/>
    <w:rsid w:val="003E3386"/>
    <w:rsid w:val="003E5818"/>
    <w:rsid w:val="003E690F"/>
    <w:rsid w:val="003F0399"/>
    <w:rsid w:val="003F2167"/>
    <w:rsid w:val="003F415A"/>
    <w:rsid w:val="003F4588"/>
    <w:rsid w:val="003F625C"/>
    <w:rsid w:val="003F638D"/>
    <w:rsid w:val="003F73B7"/>
    <w:rsid w:val="003F7409"/>
    <w:rsid w:val="00402A18"/>
    <w:rsid w:val="00404189"/>
    <w:rsid w:val="00404194"/>
    <w:rsid w:val="00404D78"/>
    <w:rsid w:val="00405E5D"/>
    <w:rsid w:val="00406665"/>
    <w:rsid w:val="004102CF"/>
    <w:rsid w:val="00410DCF"/>
    <w:rsid w:val="00412C9A"/>
    <w:rsid w:val="00414D11"/>
    <w:rsid w:val="0041513A"/>
    <w:rsid w:val="0042017E"/>
    <w:rsid w:val="0042395B"/>
    <w:rsid w:val="00425284"/>
    <w:rsid w:val="0042555C"/>
    <w:rsid w:val="004257F6"/>
    <w:rsid w:val="00425C36"/>
    <w:rsid w:val="004266F9"/>
    <w:rsid w:val="004279E1"/>
    <w:rsid w:val="004308FE"/>
    <w:rsid w:val="00440ABE"/>
    <w:rsid w:val="0044101A"/>
    <w:rsid w:val="004459D8"/>
    <w:rsid w:val="004501BA"/>
    <w:rsid w:val="00451EBA"/>
    <w:rsid w:val="00452AC5"/>
    <w:rsid w:val="00460895"/>
    <w:rsid w:val="004655C9"/>
    <w:rsid w:val="004662CE"/>
    <w:rsid w:val="004700F8"/>
    <w:rsid w:val="00470536"/>
    <w:rsid w:val="004712BA"/>
    <w:rsid w:val="00480C66"/>
    <w:rsid w:val="0048733B"/>
    <w:rsid w:val="004919BB"/>
    <w:rsid w:val="00493172"/>
    <w:rsid w:val="00494889"/>
    <w:rsid w:val="00496A22"/>
    <w:rsid w:val="004A2368"/>
    <w:rsid w:val="004A2710"/>
    <w:rsid w:val="004A6435"/>
    <w:rsid w:val="004A6482"/>
    <w:rsid w:val="004B0B30"/>
    <w:rsid w:val="004B3E05"/>
    <w:rsid w:val="004B44DF"/>
    <w:rsid w:val="004C4675"/>
    <w:rsid w:val="004C46E1"/>
    <w:rsid w:val="004C5AD6"/>
    <w:rsid w:val="004C6620"/>
    <w:rsid w:val="004C6E6E"/>
    <w:rsid w:val="004D155B"/>
    <w:rsid w:val="004D2DEE"/>
    <w:rsid w:val="004D54EA"/>
    <w:rsid w:val="004D6E46"/>
    <w:rsid w:val="004F0CE9"/>
    <w:rsid w:val="004F22D2"/>
    <w:rsid w:val="004F5597"/>
    <w:rsid w:val="004F58F7"/>
    <w:rsid w:val="005011E2"/>
    <w:rsid w:val="0050457B"/>
    <w:rsid w:val="0050510A"/>
    <w:rsid w:val="0050524D"/>
    <w:rsid w:val="0050568F"/>
    <w:rsid w:val="005106D3"/>
    <w:rsid w:val="00510FC7"/>
    <w:rsid w:val="00514767"/>
    <w:rsid w:val="00514FAE"/>
    <w:rsid w:val="00515283"/>
    <w:rsid w:val="00516E0E"/>
    <w:rsid w:val="00517C5E"/>
    <w:rsid w:val="00520832"/>
    <w:rsid w:val="0052676D"/>
    <w:rsid w:val="00527ED3"/>
    <w:rsid w:val="00530F11"/>
    <w:rsid w:val="005336E7"/>
    <w:rsid w:val="00540624"/>
    <w:rsid w:val="00540E97"/>
    <w:rsid w:val="00544840"/>
    <w:rsid w:val="005464FD"/>
    <w:rsid w:val="00546573"/>
    <w:rsid w:val="0054657C"/>
    <w:rsid w:val="00546CBB"/>
    <w:rsid w:val="00551D00"/>
    <w:rsid w:val="0055588A"/>
    <w:rsid w:val="0055667E"/>
    <w:rsid w:val="00560AB9"/>
    <w:rsid w:val="00567960"/>
    <w:rsid w:val="005752D7"/>
    <w:rsid w:val="00576ADF"/>
    <w:rsid w:val="00580122"/>
    <w:rsid w:val="005813A6"/>
    <w:rsid w:val="00581403"/>
    <w:rsid w:val="0058569F"/>
    <w:rsid w:val="00586820"/>
    <w:rsid w:val="0059088B"/>
    <w:rsid w:val="00595803"/>
    <w:rsid w:val="005A2233"/>
    <w:rsid w:val="005A328D"/>
    <w:rsid w:val="005A46A7"/>
    <w:rsid w:val="005A5255"/>
    <w:rsid w:val="005B0C18"/>
    <w:rsid w:val="005B0D29"/>
    <w:rsid w:val="005B38FE"/>
    <w:rsid w:val="005B42C0"/>
    <w:rsid w:val="005B5370"/>
    <w:rsid w:val="005B70B8"/>
    <w:rsid w:val="005C106E"/>
    <w:rsid w:val="005C1E4C"/>
    <w:rsid w:val="005C3CF2"/>
    <w:rsid w:val="005C6049"/>
    <w:rsid w:val="005C6EC9"/>
    <w:rsid w:val="005D03BC"/>
    <w:rsid w:val="005D1C9C"/>
    <w:rsid w:val="005D398C"/>
    <w:rsid w:val="005D4BB8"/>
    <w:rsid w:val="005D6329"/>
    <w:rsid w:val="005E1A25"/>
    <w:rsid w:val="005E2DA7"/>
    <w:rsid w:val="005E4E9C"/>
    <w:rsid w:val="005E5DC3"/>
    <w:rsid w:val="005F4335"/>
    <w:rsid w:val="005F5834"/>
    <w:rsid w:val="00600EE0"/>
    <w:rsid w:val="00603241"/>
    <w:rsid w:val="00604E01"/>
    <w:rsid w:val="0061241D"/>
    <w:rsid w:val="0061331E"/>
    <w:rsid w:val="00614721"/>
    <w:rsid w:val="006159EB"/>
    <w:rsid w:val="006164A6"/>
    <w:rsid w:val="0061775C"/>
    <w:rsid w:val="00622D5A"/>
    <w:rsid w:val="00623B8B"/>
    <w:rsid w:val="006240A9"/>
    <w:rsid w:val="00624B14"/>
    <w:rsid w:val="00625B63"/>
    <w:rsid w:val="00625BF0"/>
    <w:rsid w:val="00627FA1"/>
    <w:rsid w:val="0063342F"/>
    <w:rsid w:val="00635736"/>
    <w:rsid w:val="00635BF4"/>
    <w:rsid w:val="006378D4"/>
    <w:rsid w:val="00637FA6"/>
    <w:rsid w:val="00652172"/>
    <w:rsid w:val="006530E7"/>
    <w:rsid w:val="00656D57"/>
    <w:rsid w:val="00656F84"/>
    <w:rsid w:val="00661472"/>
    <w:rsid w:val="00662512"/>
    <w:rsid w:val="006627BE"/>
    <w:rsid w:val="006646BD"/>
    <w:rsid w:val="00665FCE"/>
    <w:rsid w:val="00667A6A"/>
    <w:rsid w:val="00672E56"/>
    <w:rsid w:val="00674149"/>
    <w:rsid w:val="00674358"/>
    <w:rsid w:val="00683FDB"/>
    <w:rsid w:val="00684A03"/>
    <w:rsid w:val="006855F1"/>
    <w:rsid w:val="0068727C"/>
    <w:rsid w:val="006906B3"/>
    <w:rsid w:val="0069106D"/>
    <w:rsid w:val="00694522"/>
    <w:rsid w:val="006956EE"/>
    <w:rsid w:val="0069649B"/>
    <w:rsid w:val="006977A6"/>
    <w:rsid w:val="006A22FB"/>
    <w:rsid w:val="006A3EBD"/>
    <w:rsid w:val="006A4188"/>
    <w:rsid w:val="006A67DA"/>
    <w:rsid w:val="006A7D12"/>
    <w:rsid w:val="006B3734"/>
    <w:rsid w:val="006B3A5A"/>
    <w:rsid w:val="006B4D32"/>
    <w:rsid w:val="006B5144"/>
    <w:rsid w:val="006B67F8"/>
    <w:rsid w:val="006C0DE4"/>
    <w:rsid w:val="006C4222"/>
    <w:rsid w:val="006C4593"/>
    <w:rsid w:val="006C6DF3"/>
    <w:rsid w:val="006C6EF3"/>
    <w:rsid w:val="006D0BB8"/>
    <w:rsid w:val="006D58CE"/>
    <w:rsid w:val="006D6F23"/>
    <w:rsid w:val="006D79DE"/>
    <w:rsid w:val="006D7FCC"/>
    <w:rsid w:val="006E0A51"/>
    <w:rsid w:val="006E0F63"/>
    <w:rsid w:val="006E1875"/>
    <w:rsid w:val="006E1CCB"/>
    <w:rsid w:val="006E338E"/>
    <w:rsid w:val="006E70AC"/>
    <w:rsid w:val="006F0DE2"/>
    <w:rsid w:val="006F1A51"/>
    <w:rsid w:val="006F49D0"/>
    <w:rsid w:val="006F5236"/>
    <w:rsid w:val="007033B9"/>
    <w:rsid w:val="00704A21"/>
    <w:rsid w:val="0070661D"/>
    <w:rsid w:val="00706BAD"/>
    <w:rsid w:val="00706E6B"/>
    <w:rsid w:val="007073F2"/>
    <w:rsid w:val="0071471A"/>
    <w:rsid w:val="00716489"/>
    <w:rsid w:val="007226DF"/>
    <w:rsid w:val="00722EA7"/>
    <w:rsid w:val="00725808"/>
    <w:rsid w:val="00726113"/>
    <w:rsid w:val="00727F97"/>
    <w:rsid w:val="00730449"/>
    <w:rsid w:val="00732B1F"/>
    <w:rsid w:val="007368DB"/>
    <w:rsid w:val="007373FF"/>
    <w:rsid w:val="00740920"/>
    <w:rsid w:val="00742FF0"/>
    <w:rsid w:val="0074328B"/>
    <w:rsid w:val="0074350C"/>
    <w:rsid w:val="00743845"/>
    <w:rsid w:val="00744C5C"/>
    <w:rsid w:val="00744CB2"/>
    <w:rsid w:val="00746E52"/>
    <w:rsid w:val="00747579"/>
    <w:rsid w:val="00747ADF"/>
    <w:rsid w:val="00750D4F"/>
    <w:rsid w:val="00752077"/>
    <w:rsid w:val="00755519"/>
    <w:rsid w:val="00756B7A"/>
    <w:rsid w:val="00762098"/>
    <w:rsid w:val="00762F2F"/>
    <w:rsid w:val="00766E45"/>
    <w:rsid w:val="007751AE"/>
    <w:rsid w:val="007751D7"/>
    <w:rsid w:val="00776F98"/>
    <w:rsid w:val="007804A9"/>
    <w:rsid w:val="00780E6E"/>
    <w:rsid w:val="00782963"/>
    <w:rsid w:val="00782DE1"/>
    <w:rsid w:val="0078526B"/>
    <w:rsid w:val="00785479"/>
    <w:rsid w:val="00785A83"/>
    <w:rsid w:val="00790DAD"/>
    <w:rsid w:val="00792DC1"/>
    <w:rsid w:val="00795791"/>
    <w:rsid w:val="007A09F2"/>
    <w:rsid w:val="007A3452"/>
    <w:rsid w:val="007A7698"/>
    <w:rsid w:val="007B0C33"/>
    <w:rsid w:val="007B30C0"/>
    <w:rsid w:val="007B5DDF"/>
    <w:rsid w:val="007B5EB2"/>
    <w:rsid w:val="007B762E"/>
    <w:rsid w:val="007C268E"/>
    <w:rsid w:val="007C4D8C"/>
    <w:rsid w:val="007C7512"/>
    <w:rsid w:val="007C7F2C"/>
    <w:rsid w:val="007D0FFA"/>
    <w:rsid w:val="007D1358"/>
    <w:rsid w:val="007D1B74"/>
    <w:rsid w:val="007D4F29"/>
    <w:rsid w:val="007D5654"/>
    <w:rsid w:val="007E0E90"/>
    <w:rsid w:val="007E5C52"/>
    <w:rsid w:val="007F1D00"/>
    <w:rsid w:val="007F2697"/>
    <w:rsid w:val="007F354D"/>
    <w:rsid w:val="007F3ED9"/>
    <w:rsid w:val="007F4A1E"/>
    <w:rsid w:val="00801C47"/>
    <w:rsid w:val="00804607"/>
    <w:rsid w:val="0080496C"/>
    <w:rsid w:val="00810C35"/>
    <w:rsid w:val="00811770"/>
    <w:rsid w:val="0081686B"/>
    <w:rsid w:val="0082088C"/>
    <w:rsid w:val="00820D70"/>
    <w:rsid w:val="00822114"/>
    <w:rsid w:val="00823CB3"/>
    <w:rsid w:val="00824141"/>
    <w:rsid w:val="008243EA"/>
    <w:rsid w:val="00826404"/>
    <w:rsid w:val="00832F3C"/>
    <w:rsid w:val="008338A4"/>
    <w:rsid w:val="00836569"/>
    <w:rsid w:val="00844D90"/>
    <w:rsid w:val="00845029"/>
    <w:rsid w:val="00845B79"/>
    <w:rsid w:val="00850710"/>
    <w:rsid w:val="00850A6E"/>
    <w:rsid w:val="0085440F"/>
    <w:rsid w:val="008550EA"/>
    <w:rsid w:val="008571A2"/>
    <w:rsid w:val="00870FAD"/>
    <w:rsid w:val="00870FEB"/>
    <w:rsid w:val="008710DA"/>
    <w:rsid w:val="008771CB"/>
    <w:rsid w:val="008802EA"/>
    <w:rsid w:val="0088071E"/>
    <w:rsid w:val="00890267"/>
    <w:rsid w:val="00890329"/>
    <w:rsid w:val="0089095A"/>
    <w:rsid w:val="00891B94"/>
    <w:rsid w:val="008A0392"/>
    <w:rsid w:val="008A0802"/>
    <w:rsid w:val="008A2726"/>
    <w:rsid w:val="008A2BD4"/>
    <w:rsid w:val="008A3398"/>
    <w:rsid w:val="008A4637"/>
    <w:rsid w:val="008A7384"/>
    <w:rsid w:val="008B14CA"/>
    <w:rsid w:val="008B4345"/>
    <w:rsid w:val="008B7C58"/>
    <w:rsid w:val="008C2AF6"/>
    <w:rsid w:val="008C392E"/>
    <w:rsid w:val="008C5BFB"/>
    <w:rsid w:val="008C6D1D"/>
    <w:rsid w:val="008D34EE"/>
    <w:rsid w:val="008D5741"/>
    <w:rsid w:val="008E0FE2"/>
    <w:rsid w:val="008E45D9"/>
    <w:rsid w:val="008F3141"/>
    <w:rsid w:val="008F6DB6"/>
    <w:rsid w:val="009008E3"/>
    <w:rsid w:val="009070D9"/>
    <w:rsid w:val="00907747"/>
    <w:rsid w:val="00911CEC"/>
    <w:rsid w:val="00913B7F"/>
    <w:rsid w:val="00916424"/>
    <w:rsid w:val="00925481"/>
    <w:rsid w:val="00927487"/>
    <w:rsid w:val="00927903"/>
    <w:rsid w:val="00930C03"/>
    <w:rsid w:val="00931DC0"/>
    <w:rsid w:val="0094049B"/>
    <w:rsid w:val="0094234C"/>
    <w:rsid w:val="00943806"/>
    <w:rsid w:val="00946C1C"/>
    <w:rsid w:val="00946EED"/>
    <w:rsid w:val="00950110"/>
    <w:rsid w:val="00951F0E"/>
    <w:rsid w:val="0095228C"/>
    <w:rsid w:val="00955FDC"/>
    <w:rsid w:val="00956238"/>
    <w:rsid w:val="0095674F"/>
    <w:rsid w:val="0095692D"/>
    <w:rsid w:val="00960996"/>
    <w:rsid w:val="0096212C"/>
    <w:rsid w:val="00962C58"/>
    <w:rsid w:val="009659FB"/>
    <w:rsid w:val="00965AE3"/>
    <w:rsid w:val="0097026B"/>
    <w:rsid w:val="009702F5"/>
    <w:rsid w:val="009716C7"/>
    <w:rsid w:val="009717B0"/>
    <w:rsid w:val="0097441C"/>
    <w:rsid w:val="009751F9"/>
    <w:rsid w:val="0097796F"/>
    <w:rsid w:val="009802A0"/>
    <w:rsid w:val="00981893"/>
    <w:rsid w:val="0098277D"/>
    <w:rsid w:val="00982E31"/>
    <w:rsid w:val="0098413C"/>
    <w:rsid w:val="0099158A"/>
    <w:rsid w:val="009940FB"/>
    <w:rsid w:val="009A1CDB"/>
    <w:rsid w:val="009A4E1A"/>
    <w:rsid w:val="009A53FB"/>
    <w:rsid w:val="009A6535"/>
    <w:rsid w:val="009A7692"/>
    <w:rsid w:val="009A78E0"/>
    <w:rsid w:val="009A7B20"/>
    <w:rsid w:val="009B00EF"/>
    <w:rsid w:val="009B2604"/>
    <w:rsid w:val="009B322D"/>
    <w:rsid w:val="009B77AE"/>
    <w:rsid w:val="009C4449"/>
    <w:rsid w:val="009C4C25"/>
    <w:rsid w:val="009D0507"/>
    <w:rsid w:val="009D092C"/>
    <w:rsid w:val="009D4D6A"/>
    <w:rsid w:val="009E2ECB"/>
    <w:rsid w:val="009E4A3E"/>
    <w:rsid w:val="009E7CF8"/>
    <w:rsid w:val="009F0982"/>
    <w:rsid w:val="009F29A6"/>
    <w:rsid w:val="009F38F3"/>
    <w:rsid w:val="00A017C3"/>
    <w:rsid w:val="00A068A8"/>
    <w:rsid w:val="00A10703"/>
    <w:rsid w:val="00A12296"/>
    <w:rsid w:val="00A1311B"/>
    <w:rsid w:val="00A139FA"/>
    <w:rsid w:val="00A15203"/>
    <w:rsid w:val="00A15D14"/>
    <w:rsid w:val="00A15F5C"/>
    <w:rsid w:val="00A16120"/>
    <w:rsid w:val="00A16DFF"/>
    <w:rsid w:val="00A233B0"/>
    <w:rsid w:val="00A23D81"/>
    <w:rsid w:val="00A24487"/>
    <w:rsid w:val="00A25F08"/>
    <w:rsid w:val="00A26B7C"/>
    <w:rsid w:val="00A26BA5"/>
    <w:rsid w:val="00A27045"/>
    <w:rsid w:val="00A31C4D"/>
    <w:rsid w:val="00A31EC0"/>
    <w:rsid w:val="00A31F29"/>
    <w:rsid w:val="00A321B2"/>
    <w:rsid w:val="00A34EE2"/>
    <w:rsid w:val="00A37A69"/>
    <w:rsid w:val="00A40777"/>
    <w:rsid w:val="00A443ED"/>
    <w:rsid w:val="00A45479"/>
    <w:rsid w:val="00A5033D"/>
    <w:rsid w:val="00A51330"/>
    <w:rsid w:val="00A51C6F"/>
    <w:rsid w:val="00A52A72"/>
    <w:rsid w:val="00A55155"/>
    <w:rsid w:val="00A557DB"/>
    <w:rsid w:val="00A608BE"/>
    <w:rsid w:val="00A60C09"/>
    <w:rsid w:val="00A61388"/>
    <w:rsid w:val="00A6436A"/>
    <w:rsid w:val="00A65C68"/>
    <w:rsid w:val="00A66572"/>
    <w:rsid w:val="00A66883"/>
    <w:rsid w:val="00A67C9B"/>
    <w:rsid w:val="00A72097"/>
    <w:rsid w:val="00A7280F"/>
    <w:rsid w:val="00A80034"/>
    <w:rsid w:val="00A8074F"/>
    <w:rsid w:val="00A836C3"/>
    <w:rsid w:val="00A83884"/>
    <w:rsid w:val="00A84A53"/>
    <w:rsid w:val="00A9049D"/>
    <w:rsid w:val="00A9248A"/>
    <w:rsid w:val="00A92629"/>
    <w:rsid w:val="00A94335"/>
    <w:rsid w:val="00AA1234"/>
    <w:rsid w:val="00AA22CD"/>
    <w:rsid w:val="00AA648A"/>
    <w:rsid w:val="00AC0B99"/>
    <w:rsid w:val="00AC18DB"/>
    <w:rsid w:val="00AD0730"/>
    <w:rsid w:val="00AD0F69"/>
    <w:rsid w:val="00AD34A2"/>
    <w:rsid w:val="00AD7438"/>
    <w:rsid w:val="00AD7C4E"/>
    <w:rsid w:val="00AE1A63"/>
    <w:rsid w:val="00AE2158"/>
    <w:rsid w:val="00AE2C82"/>
    <w:rsid w:val="00AE43CA"/>
    <w:rsid w:val="00AE562D"/>
    <w:rsid w:val="00AE66C7"/>
    <w:rsid w:val="00AE78E9"/>
    <w:rsid w:val="00AE7C80"/>
    <w:rsid w:val="00AF38DF"/>
    <w:rsid w:val="00AF53BF"/>
    <w:rsid w:val="00AF67BF"/>
    <w:rsid w:val="00B004FC"/>
    <w:rsid w:val="00B0322A"/>
    <w:rsid w:val="00B10C54"/>
    <w:rsid w:val="00B10CAC"/>
    <w:rsid w:val="00B1570B"/>
    <w:rsid w:val="00B20666"/>
    <w:rsid w:val="00B21D58"/>
    <w:rsid w:val="00B22217"/>
    <w:rsid w:val="00B223F7"/>
    <w:rsid w:val="00B245FD"/>
    <w:rsid w:val="00B26842"/>
    <w:rsid w:val="00B27919"/>
    <w:rsid w:val="00B30E74"/>
    <w:rsid w:val="00B3251D"/>
    <w:rsid w:val="00B3328D"/>
    <w:rsid w:val="00B35097"/>
    <w:rsid w:val="00B400F5"/>
    <w:rsid w:val="00B42660"/>
    <w:rsid w:val="00B45E36"/>
    <w:rsid w:val="00B501B4"/>
    <w:rsid w:val="00B5093B"/>
    <w:rsid w:val="00B52E54"/>
    <w:rsid w:val="00B53ECA"/>
    <w:rsid w:val="00B57057"/>
    <w:rsid w:val="00B57A07"/>
    <w:rsid w:val="00B62023"/>
    <w:rsid w:val="00B668CB"/>
    <w:rsid w:val="00B67427"/>
    <w:rsid w:val="00B71427"/>
    <w:rsid w:val="00B72408"/>
    <w:rsid w:val="00B73D1F"/>
    <w:rsid w:val="00B75233"/>
    <w:rsid w:val="00B7527C"/>
    <w:rsid w:val="00B84835"/>
    <w:rsid w:val="00B90F1B"/>
    <w:rsid w:val="00B91FD9"/>
    <w:rsid w:val="00B939F9"/>
    <w:rsid w:val="00B93B09"/>
    <w:rsid w:val="00B967F3"/>
    <w:rsid w:val="00B96E31"/>
    <w:rsid w:val="00B972AB"/>
    <w:rsid w:val="00BA16FF"/>
    <w:rsid w:val="00BA180B"/>
    <w:rsid w:val="00BA7F43"/>
    <w:rsid w:val="00BB460A"/>
    <w:rsid w:val="00BB4E17"/>
    <w:rsid w:val="00BB54BC"/>
    <w:rsid w:val="00BB5772"/>
    <w:rsid w:val="00BB5E6A"/>
    <w:rsid w:val="00BB6919"/>
    <w:rsid w:val="00BC0D23"/>
    <w:rsid w:val="00BC1821"/>
    <w:rsid w:val="00BC1ECF"/>
    <w:rsid w:val="00BC3679"/>
    <w:rsid w:val="00BC5B39"/>
    <w:rsid w:val="00BC5C28"/>
    <w:rsid w:val="00BD3543"/>
    <w:rsid w:val="00BE0270"/>
    <w:rsid w:val="00BE2784"/>
    <w:rsid w:val="00BE550E"/>
    <w:rsid w:val="00BE57CB"/>
    <w:rsid w:val="00BE66CA"/>
    <w:rsid w:val="00BF1B95"/>
    <w:rsid w:val="00BF2D8D"/>
    <w:rsid w:val="00BF3007"/>
    <w:rsid w:val="00BF4F72"/>
    <w:rsid w:val="00BF5333"/>
    <w:rsid w:val="00BF5F5B"/>
    <w:rsid w:val="00BF78E1"/>
    <w:rsid w:val="00C0097E"/>
    <w:rsid w:val="00C06F5C"/>
    <w:rsid w:val="00C07358"/>
    <w:rsid w:val="00C11BD7"/>
    <w:rsid w:val="00C150DA"/>
    <w:rsid w:val="00C233DD"/>
    <w:rsid w:val="00C26807"/>
    <w:rsid w:val="00C320C1"/>
    <w:rsid w:val="00C34B8A"/>
    <w:rsid w:val="00C35C44"/>
    <w:rsid w:val="00C3613D"/>
    <w:rsid w:val="00C363B8"/>
    <w:rsid w:val="00C36521"/>
    <w:rsid w:val="00C40954"/>
    <w:rsid w:val="00C430C3"/>
    <w:rsid w:val="00C44277"/>
    <w:rsid w:val="00C473E9"/>
    <w:rsid w:val="00C500F2"/>
    <w:rsid w:val="00C52134"/>
    <w:rsid w:val="00C53601"/>
    <w:rsid w:val="00C54182"/>
    <w:rsid w:val="00C606D8"/>
    <w:rsid w:val="00C60B8D"/>
    <w:rsid w:val="00C61E8F"/>
    <w:rsid w:val="00C62E10"/>
    <w:rsid w:val="00C663B5"/>
    <w:rsid w:val="00C7592B"/>
    <w:rsid w:val="00C76E25"/>
    <w:rsid w:val="00C826A0"/>
    <w:rsid w:val="00C849D5"/>
    <w:rsid w:val="00C902C8"/>
    <w:rsid w:val="00C92485"/>
    <w:rsid w:val="00C93F01"/>
    <w:rsid w:val="00C946BD"/>
    <w:rsid w:val="00CA1C3F"/>
    <w:rsid w:val="00CA7168"/>
    <w:rsid w:val="00CA7FDB"/>
    <w:rsid w:val="00CB2C25"/>
    <w:rsid w:val="00CB5823"/>
    <w:rsid w:val="00CB5C6F"/>
    <w:rsid w:val="00CB79C4"/>
    <w:rsid w:val="00CC27D4"/>
    <w:rsid w:val="00CC3B15"/>
    <w:rsid w:val="00CC45FD"/>
    <w:rsid w:val="00CC4FC4"/>
    <w:rsid w:val="00CC71CB"/>
    <w:rsid w:val="00CD1FFC"/>
    <w:rsid w:val="00CD6A25"/>
    <w:rsid w:val="00CE1207"/>
    <w:rsid w:val="00CE2F9E"/>
    <w:rsid w:val="00CE39B6"/>
    <w:rsid w:val="00CE6EE7"/>
    <w:rsid w:val="00CF0210"/>
    <w:rsid w:val="00CF05A5"/>
    <w:rsid w:val="00CF29DC"/>
    <w:rsid w:val="00CF33D4"/>
    <w:rsid w:val="00D0164B"/>
    <w:rsid w:val="00D04EF2"/>
    <w:rsid w:val="00D055BE"/>
    <w:rsid w:val="00D05E79"/>
    <w:rsid w:val="00D0608C"/>
    <w:rsid w:val="00D07F52"/>
    <w:rsid w:val="00D14BEC"/>
    <w:rsid w:val="00D20C18"/>
    <w:rsid w:val="00D22BBC"/>
    <w:rsid w:val="00D25AED"/>
    <w:rsid w:val="00D27794"/>
    <w:rsid w:val="00D27B1B"/>
    <w:rsid w:val="00D31E7E"/>
    <w:rsid w:val="00D31F77"/>
    <w:rsid w:val="00D32792"/>
    <w:rsid w:val="00D3399B"/>
    <w:rsid w:val="00D345EC"/>
    <w:rsid w:val="00D34DB2"/>
    <w:rsid w:val="00D36F74"/>
    <w:rsid w:val="00D41410"/>
    <w:rsid w:val="00D425E3"/>
    <w:rsid w:val="00D44855"/>
    <w:rsid w:val="00D468E1"/>
    <w:rsid w:val="00D503BF"/>
    <w:rsid w:val="00D5163F"/>
    <w:rsid w:val="00D521BA"/>
    <w:rsid w:val="00D52C23"/>
    <w:rsid w:val="00D54120"/>
    <w:rsid w:val="00D541CC"/>
    <w:rsid w:val="00D54F45"/>
    <w:rsid w:val="00D625F5"/>
    <w:rsid w:val="00D70633"/>
    <w:rsid w:val="00D72889"/>
    <w:rsid w:val="00D72B83"/>
    <w:rsid w:val="00D8004C"/>
    <w:rsid w:val="00D856B2"/>
    <w:rsid w:val="00D85B2E"/>
    <w:rsid w:val="00D86BB6"/>
    <w:rsid w:val="00D86F9E"/>
    <w:rsid w:val="00D907C0"/>
    <w:rsid w:val="00D90890"/>
    <w:rsid w:val="00D9126C"/>
    <w:rsid w:val="00D93AAF"/>
    <w:rsid w:val="00D967E6"/>
    <w:rsid w:val="00DA32B2"/>
    <w:rsid w:val="00DB4293"/>
    <w:rsid w:val="00DB611C"/>
    <w:rsid w:val="00DC2254"/>
    <w:rsid w:val="00DC6904"/>
    <w:rsid w:val="00DC7036"/>
    <w:rsid w:val="00DC74D5"/>
    <w:rsid w:val="00DC7E41"/>
    <w:rsid w:val="00DD6369"/>
    <w:rsid w:val="00DE4235"/>
    <w:rsid w:val="00DE7CDA"/>
    <w:rsid w:val="00DF17EC"/>
    <w:rsid w:val="00DF3FBD"/>
    <w:rsid w:val="00E00991"/>
    <w:rsid w:val="00E0494E"/>
    <w:rsid w:val="00E06D34"/>
    <w:rsid w:val="00E078D3"/>
    <w:rsid w:val="00E109EA"/>
    <w:rsid w:val="00E13307"/>
    <w:rsid w:val="00E17267"/>
    <w:rsid w:val="00E20B2E"/>
    <w:rsid w:val="00E222C5"/>
    <w:rsid w:val="00E226AE"/>
    <w:rsid w:val="00E23A02"/>
    <w:rsid w:val="00E24149"/>
    <w:rsid w:val="00E251E0"/>
    <w:rsid w:val="00E253A5"/>
    <w:rsid w:val="00E31F7C"/>
    <w:rsid w:val="00E34A3A"/>
    <w:rsid w:val="00E41101"/>
    <w:rsid w:val="00E46B8C"/>
    <w:rsid w:val="00E47230"/>
    <w:rsid w:val="00E50B0A"/>
    <w:rsid w:val="00E5239E"/>
    <w:rsid w:val="00E52A1E"/>
    <w:rsid w:val="00E53FA3"/>
    <w:rsid w:val="00E54CA4"/>
    <w:rsid w:val="00E54F3F"/>
    <w:rsid w:val="00E55094"/>
    <w:rsid w:val="00E55211"/>
    <w:rsid w:val="00E55F38"/>
    <w:rsid w:val="00E56ADB"/>
    <w:rsid w:val="00E62A82"/>
    <w:rsid w:val="00E676A4"/>
    <w:rsid w:val="00E7484B"/>
    <w:rsid w:val="00E83DB2"/>
    <w:rsid w:val="00E8641D"/>
    <w:rsid w:val="00E870A1"/>
    <w:rsid w:val="00E919F6"/>
    <w:rsid w:val="00E94EDA"/>
    <w:rsid w:val="00EA1034"/>
    <w:rsid w:val="00EA186A"/>
    <w:rsid w:val="00EA1B4F"/>
    <w:rsid w:val="00EA35E1"/>
    <w:rsid w:val="00EB2FD0"/>
    <w:rsid w:val="00EB661F"/>
    <w:rsid w:val="00EC434F"/>
    <w:rsid w:val="00ED2ACD"/>
    <w:rsid w:val="00ED2B89"/>
    <w:rsid w:val="00ED3B3F"/>
    <w:rsid w:val="00ED5198"/>
    <w:rsid w:val="00ED5BBA"/>
    <w:rsid w:val="00ED6D40"/>
    <w:rsid w:val="00ED79AB"/>
    <w:rsid w:val="00EE05FE"/>
    <w:rsid w:val="00EE0AA7"/>
    <w:rsid w:val="00EE1678"/>
    <w:rsid w:val="00EE41DF"/>
    <w:rsid w:val="00EE448B"/>
    <w:rsid w:val="00EF07A6"/>
    <w:rsid w:val="00EF4A18"/>
    <w:rsid w:val="00EF51D3"/>
    <w:rsid w:val="00EF6C73"/>
    <w:rsid w:val="00F010CC"/>
    <w:rsid w:val="00F01CFE"/>
    <w:rsid w:val="00F025D8"/>
    <w:rsid w:val="00F055D7"/>
    <w:rsid w:val="00F10258"/>
    <w:rsid w:val="00F105CE"/>
    <w:rsid w:val="00F12C28"/>
    <w:rsid w:val="00F1324A"/>
    <w:rsid w:val="00F14F34"/>
    <w:rsid w:val="00F21189"/>
    <w:rsid w:val="00F21EE8"/>
    <w:rsid w:val="00F3424B"/>
    <w:rsid w:val="00F36D02"/>
    <w:rsid w:val="00F37E9A"/>
    <w:rsid w:val="00F419F8"/>
    <w:rsid w:val="00F50670"/>
    <w:rsid w:val="00F5110A"/>
    <w:rsid w:val="00F51B51"/>
    <w:rsid w:val="00F53448"/>
    <w:rsid w:val="00F55500"/>
    <w:rsid w:val="00F63A89"/>
    <w:rsid w:val="00F65BEF"/>
    <w:rsid w:val="00F6687F"/>
    <w:rsid w:val="00F67E9D"/>
    <w:rsid w:val="00F726FB"/>
    <w:rsid w:val="00F77F08"/>
    <w:rsid w:val="00F82173"/>
    <w:rsid w:val="00F8343D"/>
    <w:rsid w:val="00F835B8"/>
    <w:rsid w:val="00F90B0B"/>
    <w:rsid w:val="00F96760"/>
    <w:rsid w:val="00FA07B5"/>
    <w:rsid w:val="00FA4FBE"/>
    <w:rsid w:val="00FA60C6"/>
    <w:rsid w:val="00FB349D"/>
    <w:rsid w:val="00FB3570"/>
    <w:rsid w:val="00FB4055"/>
    <w:rsid w:val="00FB525F"/>
    <w:rsid w:val="00FC2ACF"/>
    <w:rsid w:val="00FC2F08"/>
    <w:rsid w:val="00FC55E8"/>
    <w:rsid w:val="00FD3B17"/>
    <w:rsid w:val="00FD486F"/>
    <w:rsid w:val="00FD567F"/>
    <w:rsid w:val="00FD5F40"/>
    <w:rsid w:val="00FE3411"/>
    <w:rsid w:val="00FE3E80"/>
    <w:rsid w:val="00FE5754"/>
    <w:rsid w:val="00FE6E1D"/>
    <w:rsid w:val="00FE78E9"/>
    <w:rsid w:val="00FF2AAD"/>
    <w:rsid w:val="00FF2F02"/>
    <w:rsid w:val="00FF4B21"/>
    <w:rsid w:val="00FF5DDC"/>
    <w:rsid w:val="00FF6089"/>
    <w:rsid w:val="00FF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70D96A0"/>
  <w15:chartTrackingRefBased/>
  <w15:docId w15:val="{8552B860-1AA8-4436-9EB0-9088CCA8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EF3"/>
    <w:pPr>
      <w:autoSpaceDE w:val="0"/>
      <w:autoSpaceDN w:val="0"/>
      <w:adjustRightInd w:val="0"/>
    </w:pPr>
    <w:rPr>
      <w:rFonts w:ascii="Arial" w:hAnsi="Arial" w:cs="Arial"/>
      <w:sz w:val="16"/>
      <w:szCs w:val="16"/>
    </w:rPr>
  </w:style>
  <w:style w:type="paragraph" w:styleId="Heading1">
    <w:name w:val="heading 1"/>
    <w:basedOn w:val="Normal"/>
    <w:next w:val="BodyText"/>
    <w:link w:val="Heading1Char"/>
    <w:qFormat/>
    <w:rsid w:val="00C363B8"/>
    <w:pPr>
      <w:keepNext/>
      <w:keepLines/>
      <w:tabs>
        <w:tab w:val="left" w:pos="2520"/>
      </w:tabs>
      <w:spacing w:after="960"/>
      <w:ind w:right="720"/>
      <w:outlineLvl w:val="0"/>
    </w:pPr>
    <w:rPr>
      <w:sz w:val="60"/>
      <w:szCs w:val="60"/>
    </w:rPr>
  </w:style>
  <w:style w:type="paragraph" w:styleId="Heading2">
    <w:name w:val="heading 2"/>
    <w:aliases w:val="HD2"/>
    <w:basedOn w:val="BodyText"/>
    <w:next w:val="BodyText"/>
    <w:link w:val="Heading2Char"/>
    <w:qFormat/>
    <w:rsid w:val="00C363B8"/>
    <w:pPr>
      <w:keepNext/>
      <w:keepLines/>
      <w:pageBreakBefore/>
      <w:pBdr>
        <w:top w:val="single" w:sz="48" w:space="4" w:color="auto"/>
      </w:pBdr>
      <w:ind w:left="0"/>
      <w:outlineLvl w:val="1"/>
    </w:pPr>
    <w:rPr>
      <w:b/>
      <w:bCs/>
      <w:sz w:val="28"/>
      <w:szCs w:val="28"/>
    </w:rPr>
  </w:style>
  <w:style w:type="paragraph" w:styleId="Heading3">
    <w:name w:val="heading 3"/>
    <w:basedOn w:val="BodyText"/>
    <w:next w:val="BodyText"/>
    <w:link w:val="Heading3Char"/>
    <w:qFormat/>
    <w:rsid w:val="00782963"/>
    <w:pPr>
      <w:keepNext/>
      <w:keepLines/>
      <w:ind w:left="0"/>
      <w:outlineLvl w:val="2"/>
    </w:pPr>
    <w:rPr>
      <w:b/>
      <w:bCs/>
      <w:sz w:val="20"/>
    </w:rPr>
  </w:style>
  <w:style w:type="paragraph" w:styleId="Heading4">
    <w:name w:val="heading 4"/>
    <w:basedOn w:val="BodyText"/>
    <w:next w:val="BodyText"/>
    <w:link w:val="Heading4Char"/>
    <w:qFormat/>
    <w:rsid w:val="00C363B8"/>
    <w:pPr>
      <w:keepNext/>
      <w:keepLines/>
      <w:pBdr>
        <w:bottom w:val="single" w:sz="6" w:space="1" w:color="auto"/>
      </w:pBdr>
      <w:tabs>
        <w:tab w:val="center" w:pos="6480"/>
        <w:tab w:val="right" w:pos="10440"/>
      </w:tabs>
      <w:spacing w:before="240" w:after="0"/>
      <w:outlineLvl w:val="3"/>
    </w:pPr>
    <w:rPr>
      <w:b/>
      <w:bCs/>
    </w:rPr>
  </w:style>
  <w:style w:type="paragraph" w:styleId="Heading5">
    <w:name w:val="heading 5"/>
    <w:basedOn w:val="BodyText"/>
    <w:next w:val="BodyText"/>
    <w:link w:val="Heading5Char"/>
    <w:qFormat/>
    <w:rsid w:val="00C363B8"/>
    <w:pPr>
      <w:keepNext/>
      <w:keepLines/>
      <w:outlineLvl w:val="4"/>
    </w:pPr>
    <w:rPr>
      <w:b/>
      <w:bCs/>
      <w:i/>
      <w:iCs/>
    </w:rPr>
  </w:style>
  <w:style w:type="paragraph" w:styleId="Heading6">
    <w:name w:val="heading 6"/>
    <w:basedOn w:val="Normal"/>
    <w:next w:val="NormalIndent"/>
    <w:link w:val="Heading6Char"/>
    <w:qFormat/>
    <w:rsid w:val="00C363B8"/>
    <w:pPr>
      <w:ind w:left="720"/>
      <w:outlineLvl w:val="5"/>
    </w:pPr>
    <w:rPr>
      <w:rFonts w:ascii="Times" w:hAnsi="Times" w:cs="Times"/>
      <w:u w:val="single"/>
    </w:rPr>
  </w:style>
  <w:style w:type="paragraph" w:styleId="Heading7">
    <w:name w:val="heading 7"/>
    <w:basedOn w:val="Normal"/>
    <w:next w:val="NormalIndent"/>
    <w:link w:val="Heading7Char"/>
    <w:qFormat/>
    <w:rsid w:val="00C363B8"/>
    <w:pPr>
      <w:ind w:left="720"/>
      <w:outlineLvl w:val="6"/>
    </w:pPr>
    <w:rPr>
      <w:rFonts w:ascii="Times" w:hAnsi="Times" w:cs="Times"/>
      <w:i/>
      <w:iCs/>
    </w:rPr>
  </w:style>
  <w:style w:type="paragraph" w:styleId="Heading8">
    <w:name w:val="heading 8"/>
    <w:basedOn w:val="Normal"/>
    <w:next w:val="NormalIndent"/>
    <w:link w:val="Heading8Char"/>
    <w:qFormat/>
    <w:rsid w:val="00C363B8"/>
    <w:pPr>
      <w:ind w:left="720"/>
      <w:outlineLvl w:val="7"/>
    </w:pPr>
    <w:rPr>
      <w:rFonts w:ascii="Times" w:hAnsi="Times" w:cs="Times"/>
      <w:i/>
      <w:iCs/>
    </w:rPr>
  </w:style>
  <w:style w:type="paragraph" w:styleId="Heading9">
    <w:name w:val="heading 9"/>
    <w:basedOn w:val="Normal"/>
    <w:next w:val="NormalIndent"/>
    <w:link w:val="Heading9Char"/>
    <w:qFormat/>
    <w:rsid w:val="00C363B8"/>
    <w:pPr>
      <w:ind w:left="720"/>
      <w:outlineLvl w:val="8"/>
    </w:pPr>
    <w:rPr>
      <w:rFonts w:ascii="Times" w:hAnsi="Times" w:cs="Time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contents,bt,Corps de texte,heading_txt,bodytxy2,Body Text - Level 2,??2,body tesx,body text1,body text2,bt1,body text3,bt2,body text4,bt3,body text5,bt4,body text6,bt5,body text7,bt6,body text8,bt7,body text11,body text21,bt11,bt21,t"/>
    <w:basedOn w:val="Normal"/>
    <w:link w:val="BodyTextChar"/>
    <w:rsid w:val="00C363B8"/>
    <w:pPr>
      <w:spacing w:before="120" w:after="120"/>
      <w:ind w:left="2520"/>
    </w:pPr>
  </w:style>
  <w:style w:type="character" w:customStyle="1" w:styleId="BodyTextChar">
    <w:name w:val="Body Text Char"/>
    <w:aliases w:val="body text Char,contents Char,bt Char,Corps de texte Char,heading_txt Char,bodytxy2 Char,Body Text - Level 2 Char,??2 Char,body tesx Char,body text1 Char,body text2 Char,bt1 Char,body text3 Char,bt2 Char,body text4 Char,bt3 Char,bt4 Char"/>
    <w:link w:val="BodyText"/>
    <w:rsid w:val="00C363B8"/>
    <w:rPr>
      <w:rFonts w:ascii="Times New Roman" w:eastAsia="Times New Roman" w:hAnsi="Times New Roman" w:cs="Times New Roman"/>
      <w:sz w:val="24"/>
      <w:szCs w:val="24"/>
    </w:rPr>
  </w:style>
  <w:style w:type="paragraph" w:customStyle="1" w:styleId="TitleBar">
    <w:name w:val="Title Bar"/>
    <w:basedOn w:val="Normal"/>
    <w:rsid w:val="00C363B8"/>
    <w:pPr>
      <w:keepNext/>
      <w:pageBreakBefore/>
      <w:shd w:val="solid" w:color="auto" w:fill="auto"/>
      <w:spacing w:before="1680"/>
      <w:ind w:left="2520" w:right="720"/>
    </w:pPr>
    <w:rPr>
      <w:sz w:val="36"/>
      <w:szCs w:val="36"/>
    </w:rPr>
  </w:style>
  <w:style w:type="character" w:customStyle="1" w:styleId="HighlightedVariable">
    <w:name w:val="Highlighted Variable"/>
    <w:rsid w:val="00C363B8"/>
    <w:rPr>
      <w:rFonts w:ascii="Book Antiqua" w:hAnsi="Book Antiqua"/>
      <w:color w:val="0000FF"/>
    </w:rPr>
  </w:style>
  <w:style w:type="paragraph" w:customStyle="1" w:styleId="Title-Major">
    <w:name w:val="Title-Major"/>
    <w:basedOn w:val="Title"/>
    <w:rsid w:val="00C363B8"/>
    <w:pPr>
      <w:keepLines/>
      <w:pBdr>
        <w:bottom w:val="none" w:sz="0" w:space="0" w:color="auto"/>
      </w:pBdr>
      <w:spacing w:after="120"/>
      <w:ind w:left="2520" w:right="720"/>
      <w:contextualSpacing w:val="0"/>
    </w:pPr>
    <w:rPr>
      <w:rFonts w:ascii="Times New Roman" w:hAnsi="Times New Roman"/>
      <w:smallCaps/>
      <w:color w:val="auto"/>
      <w:spacing w:val="0"/>
      <w:kern w:val="0"/>
      <w:sz w:val="48"/>
      <w:szCs w:val="48"/>
    </w:rPr>
  </w:style>
  <w:style w:type="paragraph" w:customStyle="1" w:styleId="RouteTitle">
    <w:name w:val="Route Title"/>
    <w:basedOn w:val="Normal"/>
    <w:rsid w:val="00C363B8"/>
    <w:pPr>
      <w:keepLines/>
      <w:spacing w:after="120"/>
      <w:ind w:left="2520" w:right="720"/>
    </w:pPr>
    <w:rPr>
      <w:sz w:val="36"/>
      <w:szCs w:val="36"/>
    </w:rPr>
  </w:style>
  <w:style w:type="paragraph" w:styleId="Title">
    <w:name w:val="Title"/>
    <w:basedOn w:val="Normal"/>
    <w:next w:val="Normal"/>
    <w:link w:val="TitleChar"/>
    <w:qFormat/>
    <w:rsid w:val="00C363B8"/>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C363B8"/>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semiHidden/>
    <w:unhideWhenUsed/>
    <w:rsid w:val="00C363B8"/>
    <w:rPr>
      <w:rFonts w:ascii="Tahoma" w:hAnsi="Tahoma" w:cs="Tahoma"/>
    </w:rPr>
  </w:style>
  <w:style w:type="character" w:customStyle="1" w:styleId="BalloonTextChar">
    <w:name w:val="Balloon Text Char"/>
    <w:link w:val="BalloonText"/>
    <w:uiPriority w:val="99"/>
    <w:semiHidden/>
    <w:rsid w:val="00C363B8"/>
    <w:rPr>
      <w:rFonts w:ascii="Tahoma" w:eastAsia="Times New Roman" w:hAnsi="Tahoma" w:cs="Tahoma"/>
      <w:sz w:val="16"/>
      <w:szCs w:val="16"/>
    </w:rPr>
  </w:style>
  <w:style w:type="character" w:customStyle="1" w:styleId="Heading1Char">
    <w:name w:val="Heading 1 Char"/>
    <w:link w:val="Heading1"/>
    <w:rsid w:val="00C363B8"/>
    <w:rPr>
      <w:rFonts w:ascii="Times New Roman" w:eastAsia="Times New Roman" w:hAnsi="Times New Roman" w:cs="Times New Roman"/>
      <w:sz w:val="60"/>
      <w:szCs w:val="60"/>
    </w:rPr>
  </w:style>
  <w:style w:type="character" w:customStyle="1" w:styleId="Heading2Char">
    <w:name w:val="Heading 2 Char"/>
    <w:aliases w:val="HD2 Char"/>
    <w:link w:val="Heading2"/>
    <w:rsid w:val="00C363B8"/>
    <w:rPr>
      <w:rFonts w:ascii="Times New Roman" w:eastAsia="Times New Roman" w:hAnsi="Times New Roman" w:cs="Times New Roman"/>
      <w:b/>
      <w:bCs/>
      <w:sz w:val="28"/>
      <w:szCs w:val="28"/>
    </w:rPr>
  </w:style>
  <w:style w:type="character" w:customStyle="1" w:styleId="Heading3Char">
    <w:name w:val="Heading 3 Char"/>
    <w:link w:val="Heading3"/>
    <w:rsid w:val="00782963"/>
    <w:rPr>
      <w:rFonts w:ascii="Arial" w:hAnsi="Arial" w:cs="Arial"/>
      <w:b/>
      <w:bCs/>
      <w:szCs w:val="16"/>
    </w:rPr>
  </w:style>
  <w:style w:type="character" w:customStyle="1" w:styleId="Heading4Char">
    <w:name w:val="Heading 4 Char"/>
    <w:link w:val="Heading4"/>
    <w:rsid w:val="00C363B8"/>
    <w:rPr>
      <w:rFonts w:ascii="Times New Roman" w:eastAsia="Times New Roman" w:hAnsi="Times New Roman" w:cs="Times New Roman"/>
      <w:b/>
      <w:bCs/>
      <w:sz w:val="24"/>
      <w:szCs w:val="24"/>
    </w:rPr>
  </w:style>
  <w:style w:type="character" w:customStyle="1" w:styleId="Heading5Char">
    <w:name w:val="Heading 5 Char"/>
    <w:link w:val="Heading5"/>
    <w:rsid w:val="00C363B8"/>
    <w:rPr>
      <w:rFonts w:ascii="Times New Roman" w:eastAsia="Times New Roman" w:hAnsi="Times New Roman" w:cs="Times New Roman"/>
      <w:b/>
      <w:bCs/>
      <w:i/>
      <w:iCs/>
      <w:sz w:val="24"/>
      <w:szCs w:val="24"/>
    </w:rPr>
  </w:style>
  <w:style w:type="character" w:customStyle="1" w:styleId="Heading6Char">
    <w:name w:val="Heading 6 Char"/>
    <w:link w:val="Heading6"/>
    <w:rsid w:val="00C363B8"/>
    <w:rPr>
      <w:rFonts w:ascii="Times" w:eastAsia="Times New Roman" w:hAnsi="Times" w:cs="Times"/>
      <w:sz w:val="24"/>
      <w:szCs w:val="24"/>
      <w:u w:val="single"/>
    </w:rPr>
  </w:style>
  <w:style w:type="character" w:customStyle="1" w:styleId="Heading7Char">
    <w:name w:val="Heading 7 Char"/>
    <w:link w:val="Heading7"/>
    <w:rsid w:val="00C363B8"/>
    <w:rPr>
      <w:rFonts w:ascii="Times" w:eastAsia="Times New Roman" w:hAnsi="Times" w:cs="Times"/>
      <w:i/>
      <w:iCs/>
      <w:sz w:val="24"/>
      <w:szCs w:val="24"/>
    </w:rPr>
  </w:style>
  <w:style w:type="character" w:customStyle="1" w:styleId="Heading8Char">
    <w:name w:val="Heading 8 Char"/>
    <w:link w:val="Heading8"/>
    <w:rsid w:val="00C363B8"/>
    <w:rPr>
      <w:rFonts w:ascii="Times" w:eastAsia="Times New Roman" w:hAnsi="Times" w:cs="Times"/>
      <w:i/>
      <w:iCs/>
      <w:sz w:val="24"/>
      <w:szCs w:val="24"/>
    </w:rPr>
  </w:style>
  <w:style w:type="character" w:customStyle="1" w:styleId="Heading9Char">
    <w:name w:val="Heading 9 Char"/>
    <w:link w:val="Heading9"/>
    <w:rsid w:val="00C363B8"/>
    <w:rPr>
      <w:rFonts w:ascii="Times" w:eastAsia="Times New Roman" w:hAnsi="Times" w:cs="Times"/>
      <w:i/>
      <w:iCs/>
      <w:sz w:val="24"/>
      <w:szCs w:val="24"/>
    </w:rPr>
  </w:style>
  <w:style w:type="paragraph" w:styleId="NormalIndent">
    <w:name w:val="Normal Indent"/>
    <w:basedOn w:val="Normal"/>
    <w:rsid w:val="00C363B8"/>
    <w:pPr>
      <w:ind w:left="720"/>
    </w:pPr>
  </w:style>
  <w:style w:type="paragraph" w:styleId="TOC5">
    <w:name w:val="toc 5"/>
    <w:basedOn w:val="Normal"/>
    <w:next w:val="Normal"/>
    <w:autoRedefine/>
    <w:semiHidden/>
    <w:rsid w:val="00C363B8"/>
    <w:pPr>
      <w:tabs>
        <w:tab w:val="right" w:leader="dot" w:pos="10080"/>
      </w:tabs>
      <w:ind w:left="3600"/>
    </w:pPr>
    <w:rPr>
      <w:sz w:val="18"/>
      <w:szCs w:val="18"/>
    </w:rPr>
  </w:style>
  <w:style w:type="paragraph" w:customStyle="1" w:styleId="Checklist-X">
    <w:name w:val="Checklist-X"/>
    <w:basedOn w:val="Checklist"/>
    <w:rsid w:val="00C363B8"/>
  </w:style>
  <w:style w:type="paragraph" w:customStyle="1" w:styleId="Checklist">
    <w:name w:val="Checklist"/>
    <w:basedOn w:val="Bullet"/>
    <w:rsid w:val="00C363B8"/>
    <w:pPr>
      <w:ind w:left="3427" w:hanging="547"/>
    </w:pPr>
  </w:style>
  <w:style w:type="paragraph" w:customStyle="1" w:styleId="Bullet">
    <w:name w:val="Bullet"/>
    <w:aliases w:val="bu,BU Bullet Paragraph,BU"/>
    <w:basedOn w:val="BodyText"/>
    <w:rsid w:val="00C363B8"/>
    <w:pPr>
      <w:keepLines/>
      <w:spacing w:before="60" w:after="60"/>
      <w:ind w:left="3096" w:hanging="216"/>
    </w:pPr>
  </w:style>
  <w:style w:type="paragraph" w:styleId="TOC3">
    <w:name w:val="toc 3"/>
    <w:basedOn w:val="Normal"/>
    <w:next w:val="Normal"/>
    <w:autoRedefine/>
    <w:uiPriority w:val="39"/>
    <w:rsid w:val="00C363B8"/>
    <w:pPr>
      <w:tabs>
        <w:tab w:val="right" w:leader="dot" w:pos="10080"/>
      </w:tabs>
      <w:ind w:left="2880"/>
    </w:pPr>
  </w:style>
  <w:style w:type="paragraph" w:styleId="TOC2">
    <w:name w:val="toc 2"/>
    <w:basedOn w:val="Normal"/>
    <w:next w:val="Normal"/>
    <w:autoRedefine/>
    <w:uiPriority w:val="39"/>
    <w:rsid w:val="00C363B8"/>
    <w:pPr>
      <w:tabs>
        <w:tab w:val="right" w:leader="dot" w:pos="10080"/>
      </w:tabs>
      <w:spacing w:before="120" w:after="120"/>
      <w:ind w:left="2520"/>
    </w:pPr>
  </w:style>
  <w:style w:type="paragraph" w:styleId="TOC1">
    <w:name w:val="toc 1"/>
    <w:basedOn w:val="Normal"/>
    <w:next w:val="Normal"/>
    <w:autoRedefine/>
    <w:semiHidden/>
    <w:rsid w:val="00C363B8"/>
    <w:pPr>
      <w:keepNext/>
      <w:tabs>
        <w:tab w:val="left" w:pos="2520"/>
        <w:tab w:val="right" w:leader="dot" w:pos="10080"/>
      </w:tabs>
      <w:spacing w:before="240" w:after="120"/>
    </w:pPr>
    <w:rPr>
      <w:b/>
      <w:bCs/>
    </w:rPr>
  </w:style>
  <w:style w:type="paragraph" w:styleId="Footer">
    <w:name w:val="footer"/>
    <w:basedOn w:val="Normal"/>
    <w:link w:val="FooterChar"/>
    <w:rsid w:val="00C363B8"/>
    <w:pPr>
      <w:tabs>
        <w:tab w:val="right" w:pos="7920"/>
      </w:tabs>
    </w:pPr>
  </w:style>
  <w:style w:type="character" w:customStyle="1" w:styleId="FooterChar">
    <w:name w:val="Footer Char"/>
    <w:link w:val="Footer"/>
    <w:rsid w:val="00C363B8"/>
    <w:rPr>
      <w:rFonts w:ascii="Times New Roman" w:eastAsia="Times New Roman" w:hAnsi="Times New Roman" w:cs="Times New Roman"/>
      <w:sz w:val="16"/>
      <w:szCs w:val="16"/>
    </w:rPr>
  </w:style>
  <w:style w:type="paragraph" w:styleId="Header">
    <w:name w:val="header"/>
    <w:basedOn w:val="Normal"/>
    <w:link w:val="HeaderChar"/>
    <w:uiPriority w:val="99"/>
    <w:rsid w:val="00C363B8"/>
    <w:pPr>
      <w:tabs>
        <w:tab w:val="right" w:pos="10440"/>
      </w:tabs>
    </w:pPr>
  </w:style>
  <w:style w:type="character" w:customStyle="1" w:styleId="HeaderChar">
    <w:name w:val="Header Char"/>
    <w:link w:val="Header"/>
    <w:uiPriority w:val="99"/>
    <w:rsid w:val="00C363B8"/>
    <w:rPr>
      <w:rFonts w:ascii="Times New Roman" w:eastAsia="Times New Roman" w:hAnsi="Times New Roman" w:cs="Times New Roman"/>
      <w:sz w:val="16"/>
      <w:szCs w:val="16"/>
    </w:rPr>
  </w:style>
  <w:style w:type="character" w:styleId="FootnoteReference">
    <w:name w:val="footnote reference"/>
    <w:semiHidden/>
    <w:rsid w:val="00C363B8"/>
    <w:rPr>
      <w:rFonts w:ascii="Times New Roman" w:hAnsi="Times New Roman" w:cs="Times New Roman"/>
      <w:position w:val="6"/>
      <w:sz w:val="16"/>
      <w:szCs w:val="16"/>
    </w:rPr>
  </w:style>
  <w:style w:type="paragraph" w:styleId="FootnoteText">
    <w:name w:val="footnote text"/>
    <w:basedOn w:val="Normal"/>
    <w:link w:val="FootnoteTextChar"/>
    <w:semiHidden/>
    <w:rsid w:val="00C363B8"/>
    <w:pPr>
      <w:spacing w:after="240"/>
      <w:ind w:hanging="720"/>
    </w:pPr>
  </w:style>
  <w:style w:type="character" w:customStyle="1" w:styleId="FootnoteTextChar">
    <w:name w:val="Footnote Text Char"/>
    <w:link w:val="FootnoteText"/>
    <w:semiHidden/>
    <w:rsid w:val="00C363B8"/>
    <w:rPr>
      <w:rFonts w:ascii="Times New Roman" w:eastAsia="Times New Roman" w:hAnsi="Times New Roman" w:cs="Times New Roman"/>
      <w:sz w:val="24"/>
      <w:szCs w:val="24"/>
    </w:rPr>
  </w:style>
  <w:style w:type="paragraph" w:customStyle="1" w:styleId="tty132">
    <w:name w:val="tty132"/>
    <w:basedOn w:val="Normal"/>
    <w:rsid w:val="00C363B8"/>
    <w:rPr>
      <w:rFonts w:ascii="Courier New" w:hAnsi="Courier New" w:cs="Courier New"/>
      <w:sz w:val="12"/>
      <w:szCs w:val="12"/>
    </w:rPr>
  </w:style>
  <w:style w:type="paragraph" w:customStyle="1" w:styleId="tty80">
    <w:name w:val="tty80"/>
    <w:basedOn w:val="Normal"/>
    <w:rsid w:val="00C363B8"/>
    <w:rPr>
      <w:rFonts w:ascii="Courier New" w:hAnsi="Courier New" w:cs="Courier New"/>
    </w:rPr>
  </w:style>
  <w:style w:type="paragraph" w:customStyle="1" w:styleId="hangingindent">
    <w:name w:val="hanging indent"/>
    <w:basedOn w:val="BodyText"/>
    <w:rsid w:val="00C363B8"/>
    <w:pPr>
      <w:keepLines/>
      <w:ind w:left="5400" w:hanging="2880"/>
    </w:pPr>
  </w:style>
  <w:style w:type="paragraph" w:customStyle="1" w:styleId="TableText">
    <w:name w:val="Table Text"/>
    <w:basedOn w:val="Normal"/>
    <w:rsid w:val="00C363B8"/>
    <w:pPr>
      <w:keepLines/>
    </w:pPr>
  </w:style>
  <w:style w:type="paragraph" w:customStyle="1" w:styleId="NumberList">
    <w:name w:val="Number List"/>
    <w:basedOn w:val="BodyText"/>
    <w:rsid w:val="00C363B8"/>
    <w:pPr>
      <w:spacing w:before="60" w:after="60"/>
      <w:ind w:left="3240" w:hanging="360"/>
    </w:pPr>
  </w:style>
  <w:style w:type="paragraph" w:customStyle="1" w:styleId="HeadingBar">
    <w:name w:val="Heading Bar"/>
    <w:aliases w:val="hb"/>
    <w:basedOn w:val="Normal"/>
    <w:next w:val="Heading3"/>
    <w:rsid w:val="00C363B8"/>
    <w:pPr>
      <w:keepNext/>
      <w:keepLines/>
      <w:shd w:val="solid" w:color="auto" w:fill="auto"/>
      <w:spacing w:before="240"/>
      <w:ind w:right="7920"/>
    </w:pPr>
    <w:rPr>
      <w:color w:val="FFFFFF"/>
      <w:sz w:val="8"/>
      <w:szCs w:val="8"/>
    </w:rPr>
  </w:style>
  <w:style w:type="paragraph" w:customStyle="1" w:styleId="InfoBox">
    <w:name w:val="Info Box"/>
    <w:basedOn w:val="BodyText"/>
    <w:rsid w:val="00C363B8"/>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szCs w:val="18"/>
    </w:rPr>
  </w:style>
  <w:style w:type="paragraph" w:customStyle="1" w:styleId="tty180">
    <w:name w:val="tty180"/>
    <w:basedOn w:val="Normal"/>
    <w:rsid w:val="00C363B8"/>
    <w:pPr>
      <w:ind w:right="-720"/>
    </w:pPr>
    <w:rPr>
      <w:rFonts w:ascii="Courier New" w:hAnsi="Courier New" w:cs="Courier New"/>
      <w:sz w:val="8"/>
      <w:szCs w:val="8"/>
    </w:rPr>
  </w:style>
  <w:style w:type="paragraph" w:customStyle="1" w:styleId="tty80indent">
    <w:name w:val="tty80 indent"/>
    <w:basedOn w:val="tty80"/>
    <w:rsid w:val="00C363B8"/>
    <w:pPr>
      <w:ind w:left="2895"/>
    </w:pPr>
  </w:style>
  <w:style w:type="paragraph" w:customStyle="1" w:styleId="TOCHeading1">
    <w:name w:val="TOC Heading1"/>
    <w:basedOn w:val="Normal"/>
    <w:rsid w:val="00C363B8"/>
    <w:pPr>
      <w:keepNext/>
      <w:pageBreakBefore/>
      <w:pBdr>
        <w:top w:val="single" w:sz="48" w:space="26" w:color="auto"/>
      </w:pBdr>
      <w:spacing w:before="960" w:after="960"/>
      <w:ind w:left="2520"/>
    </w:pPr>
    <w:rPr>
      <w:sz w:val="36"/>
      <w:szCs w:val="36"/>
    </w:rPr>
  </w:style>
  <w:style w:type="character" w:customStyle="1" w:styleId="ChapterTitle">
    <w:name w:val="Chapter Title"/>
    <w:rsid w:val="00C363B8"/>
    <w:rPr>
      <w:rFonts w:ascii="Times New Roman" w:hAnsi="Times New Roman" w:cs="Times New Roman"/>
    </w:rPr>
  </w:style>
  <w:style w:type="paragraph" w:customStyle="1" w:styleId="Legal">
    <w:name w:val="Legal"/>
    <w:basedOn w:val="Normal"/>
    <w:rsid w:val="00C363B8"/>
    <w:pPr>
      <w:spacing w:after="240"/>
      <w:ind w:left="2160"/>
    </w:pPr>
    <w:rPr>
      <w:rFonts w:ascii="Times" w:hAnsi="Times" w:cs="Times"/>
    </w:rPr>
  </w:style>
  <w:style w:type="paragraph" w:customStyle="1" w:styleId="Note">
    <w:name w:val="Note"/>
    <w:basedOn w:val="BodyText"/>
    <w:rsid w:val="00C363B8"/>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C363B8"/>
    <w:pPr>
      <w:spacing w:before="120" w:after="120"/>
    </w:pPr>
    <w:rPr>
      <w:b/>
      <w:bCs/>
    </w:rPr>
  </w:style>
  <w:style w:type="paragraph" w:styleId="MacroText">
    <w:name w:val="macro"/>
    <w:link w:val="MacroTextChar"/>
    <w:semiHidden/>
    <w:rsid w:val="00C363B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eastAsia="Times New Roman" w:hAnsi="Arial Narrow"/>
    </w:rPr>
  </w:style>
  <w:style w:type="character" w:customStyle="1" w:styleId="MacroTextChar">
    <w:name w:val="Macro Text Char"/>
    <w:link w:val="MacroText"/>
    <w:semiHidden/>
    <w:rsid w:val="00C363B8"/>
    <w:rPr>
      <w:rFonts w:ascii="Arial Narrow" w:eastAsia="Times New Roman" w:hAnsi="Arial Narrow" w:cs="Times New Roman"/>
      <w:sz w:val="20"/>
      <w:szCs w:val="20"/>
    </w:rPr>
  </w:style>
  <w:style w:type="paragraph" w:styleId="TOC4">
    <w:name w:val="toc 4"/>
    <w:basedOn w:val="Normal"/>
    <w:next w:val="Normal"/>
    <w:autoRedefine/>
    <w:semiHidden/>
    <w:rsid w:val="00C363B8"/>
    <w:pPr>
      <w:tabs>
        <w:tab w:val="right" w:leader="dot" w:pos="10080"/>
      </w:tabs>
      <w:ind w:left="3240"/>
    </w:pPr>
    <w:rPr>
      <w:sz w:val="18"/>
      <w:szCs w:val="18"/>
    </w:rPr>
  </w:style>
  <w:style w:type="character" w:styleId="PageNumber">
    <w:name w:val="page number"/>
    <w:rsid w:val="00C363B8"/>
    <w:rPr>
      <w:rFonts w:ascii="Book Antiqua" w:hAnsi="Book Antiqua"/>
    </w:rPr>
  </w:style>
  <w:style w:type="character" w:styleId="CommentReference">
    <w:name w:val="annotation reference"/>
    <w:uiPriority w:val="99"/>
    <w:semiHidden/>
    <w:rsid w:val="00C363B8"/>
    <w:rPr>
      <w:rFonts w:ascii="Times New Roman" w:hAnsi="Times New Roman" w:cs="Times New Roman"/>
      <w:sz w:val="16"/>
      <w:szCs w:val="16"/>
    </w:rPr>
  </w:style>
  <w:style w:type="paragraph" w:styleId="CommentText">
    <w:name w:val="annotation text"/>
    <w:basedOn w:val="Normal"/>
    <w:link w:val="CommentTextChar"/>
    <w:uiPriority w:val="99"/>
    <w:semiHidden/>
    <w:rsid w:val="00C363B8"/>
  </w:style>
  <w:style w:type="character" w:customStyle="1" w:styleId="CommentTextChar">
    <w:name w:val="Comment Text Char"/>
    <w:link w:val="CommentText"/>
    <w:uiPriority w:val="99"/>
    <w:semiHidden/>
    <w:rsid w:val="00C363B8"/>
    <w:rPr>
      <w:rFonts w:ascii="Times New Roman" w:eastAsia="Times New Roman" w:hAnsi="Times New Roman" w:cs="Times New Roman"/>
      <w:sz w:val="24"/>
      <w:szCs w:val="24"/>
    </w:rPr>
  </w:style>
  <w:style w:type="paragraph" w:customStyle="1" w:styleId="NoteWide">
    <w:name w:val="Note Wide"/>
    <w:basedOn w:val="Note"/>
    <w:rsid w:val="00C363B8"/>
    <w:pPr>
      <w:ind w:right="2160"/>
    </w:pPr>
  </w:style>
  <w:style w:type="paragraph" w:customStyle="1" w:styleId="n">
    <w:name w:val="n"/>
    <w:basedOn w:val="HeadingBar"/>
    <w:rsid w:val="00C363B8"/>
    <w:rPr>
      <w:b/>
      <w:bCs/>
    </w:rPr>
  </w:style>
  <w:style w:type="paragraph" w:styleId="ListBullet">
    <w:name w:val="List Bullet"/>
    <w:basedOn w:val="Normal"/>
    <w:autoRedefine/>
    <w:rsid w:val="00C363B8"/>
    <w:pPr>
      <w:ind w:left="360" w:hanging="360"/>
    </w:pPr>
  </w:style>
  <w:style w:type="character" w:customStyle="1" w:styleId="x2t1">
    <w:name w:val="x2t1"/>
    <w:rsid w:val="00C363B8"/>
    <w:rPr>
      <w:rFonts w:ascii="Arial" w:hAnsi="Arial" w:cs="Arial"/>
      <w:color w:val="auto"/>
      <w:sz w:val="18"/>
      <w:szCs w:val="18"/>
    </w:rPr>
  </w:style>
  <w:style w:type="character" w:customStyle="1" w:styleId="xb1">
    <w:name w:val="xb1"/>
    <w:rsid w:val="00C363B8"/>
    <w:rPr>
      <w:rFonts w:ascii="Times New Roman" w:hAnsi="Times New Roman" w:cs="Times New Roman"/>
      <w:shd w:val="clear" w:color="auto" w:fill="F7F7E7"/>
    </w:rPr>
  </w:style>
  <w:style w:type="character" w:customStyle="1" w:styleId="x2s1">
    <w:name w:val="x2s1"/>
    <w:rsid w:val="00C363B8"/>
    <w:rPr>
      <w:rFonts w:ascii="Arial" w:hAnsi="Arial" w:cs="Arial"/>
      <w:color w:val="000000"/>
      <w:sz w:val="18"/>
      <w:szCs w:val="18"/>
      <w:u w:val="none"/>
      <w:effect w:val="none"/>
    </w:rPr>
  </w:style>
  <w:style w:type="paragraph" w:styleId="BodyTextIndent">
    <w:name w:val="Body Text Indent"/>
    <w:basedOn w:val="Normal"/>
    <w:link w:val="BodyTextIndentChar"/>
    <w:rsid w:val="00C363B8"/>
    <w:pPr>
      <w:ind w:left="2520"/>
      <w:jc w:val="both"/>
    </w:pPr>
    <w:rPr>
      <w:rFonts w:ascii="Book Antiqua" w:hAnsi="Book Antiqua"/>
      <w:sz w:val="20"/>
      <w:szCs w:val="20"/>
    </w:rPr>
  </w:style>
  <w:style w:type="character" w:customStyle="1" w:styleId="BodyTextIndentChar">
    <w:name w:val="Body Text Indent Char"/>
    <w:link w:val="BodyTextIndent"/>
    <w:rsid w:val="00C363B8"/>
    <w:rPr>
      <w:rFonts w:ascii="Book Antiqua" w:eastAsia="Times New Roman" w:hAnsi="Book Antiqua" w:cs="Times New Roman"/>
      <w:sz w:val="20"/>
      <w:szCs w:val="20"/>
    </w:rPr>
  </w:style>
  <w:style w:type="character" w:styleId="Hyperlink">
    <w:name w:val="Hyperlink"/>
    <w:uiPriority w:val="99"/>
    <w:rsid w:val="00C363B8"/>
    <w:rPr>
      <w:color w:val="0000FF"/>
      <w:u w:val="single"/>
    </w:rPr>
  </w:style>
  <w:style w:type="character" w:styleId="FollowedHyperlink">
    <w:name w:val="FollowedHyperlink"/>
    <w:rsid w:val="00C363B8"/>
    <w:rPr>
      <w:color w:val="800080"/>
      <w:u w:val="single"/>
    </w:rPr>
  </w:style>
  <w:style w:type="paragraph" w:customStyle="1" w:styleId="tabletext0">
    <w:name w:val="tabletext"/>
    <w:basedOn w:val="Normal"/>
    <w:rsid w:val="00C363B8"/>
    <w:pPr>
      <w:spacing w:before="100" w:beforeAutospacing="1" w:after="100" w:afterAutospacing="1"/>
    </w:pPr>
    <w:rPr>
      <w:rFonts w:ascii="Arial Unicode MS" w:eastAsia="Arial Unicode MS" w:hAnsi="Arial Unicode MS" w:cs="Arial Unicode MS"/>
      <w:color w:val="000000"/>
    </w:rPr>
  </w:style>
  <w:style w:type="paragraph" w:styleId="NormalWeb">
    <w:name w:val="Normal (Web)"/>
    <w:basedOn w:val="Normal"/>
    <w:uiPriority w:val="99"/>
    <w:rsid w:val="00C363B8"/>
  </w:style>
  <w:style w:type="character" w:styleId="Strong">
    <w:name w:val="Strong"/>
    <w:qFormat/>
    <w:rsid w:val="00C363B8"/>
    <w:rPr>
      <w:b/>
      <w:bCs/>
    </w:rPr>
  </w:style>
  <w:style w:type="character" w:customStyle="1" w:styleId="xb">
    <w:name w:val="xb"/>
    <w:rsid w:val="00C363B8"/>
  </w:style>
  <w:style w:type="character" w:customStyle="1" w:styleId="x2t">
    <w:name w:val="x2t"/>
    <w:rsid w:val="00C363B8"/>
  </w:style>
  <w:style w:type="character" w:customStyle="1" w:styleId="x2s">
    <w:name w:val="x2s"/>
    <w:rsid w:val="00C363B8"/>
  </w:style>
  <w:style w:type="paragraph" w:styleId="BodyTextIndent2">
    <w:name w:val="Body Text Indent 2"/>
    <w:basedOn w:val="Normal"/>
    <w:link w:val="BodyTextIndent2Char"/>
    <w:rsid w:val="00C363B8"/>
    <w:pPr>
      <w:ind w:left="2520"/>
    </w:pPr>
    <w:rPr>
      <w:rFonts w:ascii="Book Antiqua" w:hAnsi="Book Antiqua"/>
    </w:rPr>
  </w:style>
  <w:style w:type="character" w:customStyle="1" w:styleId="BodyTextIndent2Char">
    <w:name w:val="Body Text Indent 2 Char"/>
    <w:link w:val="BodyTextIndent2"/>
    <w:rsid w:val="00C363B8"/>
    <w:rPr>
      <w:rFonts w:ascii="Book Antiqua" w:eastAsia="Times New Roman" w:hAnsi="Book Antiqua" w:cs="Times New Roman"/>
      <w:sz w:val="24"/>
      <w:szCs w:val="24"/>
    </w:rPr>
  </w:style>
  <w:style w:type="paragraph" w:customStyle="1" w:styleId="xl25">
    <w:name w:val="xl25"/>
    <w:basedOn w:val="Normal"/>
    <w:rsid w:val="00C363B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8"/>
      <w:szCs w:val="18"/>
    </w:rPr>
  </w:style>
  <w:style w:type="paragraph" w:customStyle="1" w:styleId="xl26">
    <w:name w:val="xl26"/>
    <w:basedOn w:val="Normal"/>
    <w:rsid w:val="00C363B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18"/>
      <w:szCs w:val="18"/>
    </w:rPr>
  </w:style>
  <w:style w:type="paragraph" w:customStyle="1" w:styleId="xl27">
    <w:name w:val="xl27"/>
    <w:basedOn w:val="Normal"/>
    <w:rsid w:val="00C363B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8"/>
      <w:szCs w:val="18"/>
    </w:rPr>
  </w:style>
  <w:style w:type="paragraph" w:customStyle="1" w:styleId="xl28">
    <w:name w:val="xl28"/>
    <w:basedOn w:val="Normal"/>
    <w:rsid w:val="00C363B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8"/>
      <w:szCs w:val="18"/>
    </w:rPr>
  </w:style>
  <w:style w:type="character" w:customStyle="1" w:styleId="b">
    <w:name w:val="b"/>
    <w:rsid w:val="00C363B8"/>
  </w:style>
  <w:style w:type="table" w:styleId="TableGrid">
    <w:name w:val="Table Grid"/>
    <w:basedOn w:val="TableNormal"/>
    <w:rsid w:val="00C363B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ooterText,numbered,List Paragraph1,Paragraphe de liste1,Bulletr List Paragraph,列出段落,列出段落1,lp1,lp11,Use Case List Paragraph,Proposal Bullet List"/>
    <w:basedOn w:val="Normal"/>
    <w:link w:val="ListParagraphChar"/>
    <w:uiPriority w:val="34"/>
    <w:qFormat/>
    <w:rsid w:val="00C363B8"/>
    <w:pPr>
      <w:ind w:left="720"/>
    </w:pPr>
  </w:style>
  <w:style w:type="character" w:customStyle="1" w:styleId="pseditboxdisponly1">
    <w:name w:val="pseditbox_disponly1"/>
    <w:rsid w:val="00C363B8"/>
    <w:rPr>
      <w:rFonts w:ascii="Arial" w:hAnsi="Arial" w:cs="Arial" w:hint="default"/>
      <w:b w:val="0"/>
      <w:bCs w:val="0"/>
      <w:i w:val="0"/>
      <w:iCs w:val="0"/>
      <w:color w:val="3C3C3C"/>
      <w:sz w:val="18"/>
      <w:szCs w:val="18"/>
      <w:bdr w:val="none" w:sz="0" w:space="0" w:color="auto" w:frame="1"/>
    </w:rPr>
  </w:style>
  <w:style w:type="character" w:customStyle="1" w:styleId="zm-spellcheck-misspelled">
    <w:name w:val="zm-spellcheck-misspelled"/>
    <w:rsid w:val="00C363B8"/>
  </w:style>
  <w:style w:type="paragraph" w:styleId="CommentSubject">
    <w:name w:val="annotation subject"/>
    <w:basedOn w:val="CommentText"/>
    <w:next w:val="CommentText"/>
    <w:link w:val="CommentSubjectChar"/>
    <w:rsid w:val="00C363B8"/>
    <w:rPr>
      <w:b/>
      <w:bCs/>
      <w:sz w:val="20"/>
      <w:szCs w:val="20"/>
    </w:rPr>
  </w:style>
  <w:style w:type="character" w:customStyle="1" w:styleId="CommentSubjectChar">
    <w:name w:val="Comment Subject Char"/>
    <w:link w:val="CommentSubject"/>
    <w:rsid w:val="00C363B8"/>
    <w:rPr>
      <w:rFonts w:ascii="Times New Roman" w:eastAsia="Times New Roman" w:hAnsi="Times New Roman" w:cs="Times New Roman"/>
      <w:b/>
      <w:bCs/>
      <w:sz w:val="20"/>
      <w:szCs w:val="20"/>
    </w:rPr>
  </w:style>
  <w:style w:type="paragraph" w:customStyle="1" w:styleId="Table">
    <w:name w:val="Table"/>
    <w:basedOn w:val="Normal"/>
    <w:uiPriority w:val="99"/>
    <w:rsid w:val="00C363B8"/>
    <w:rPr>
      <w:sz w:val="20"/>
      <w:szCs w:val="20"/>
    </w:rPr>
  </w:style>
  <w:style w:type="paragraph" w:customStyle="1" w:styleId="table1">
    <w:name w:val="table1"/>
    <w:basedOn w:val="Normal"/>
    <w:rsid w:val="00B73D1F"/>
    <w:pPr>
      <w:spacing w:before="20" w:after="20"/>
    </w:pPr>
    <w:rPr>
      <w:rFonts w:ascii="Arial Narrow" w:hAnsi="Arial Narrow"/>
      <w:color w:val="000000"/>
      <w:sz w:val="20"/>
      <w:szCs w:val="20"/>
    </w:rPr>
  </w:style>
  <w:style w:type="paragraph" w:styleId="Revision">
    <w:name w:val="Revision"/>
    <w:hidden/>
    <w:uiPriority w:val="99"/>
    <w:semiHidden/>
    <w:rsid w:val="00E078D3"/>
    <w:rPr>
      <w:rFonts w:ascii="Times New Roman" w:eastAsia="Times New Roman" w:hAnsi="Times New Roman"/>
      <w:sz w:val="24"/>
      <w:szCs w:val="24"/>
    </w:rPr>
  </w:style>
  <w:style w:type="paragraph" w:styleId="NoSpacing">
    <w:name w:val="No Spacing"/>
    <w:uiPriority w:val="1"/>
    <w:qFormat/>
    <w:rsid w:val="00242C5D"/>
    <w:rPr>
      <w:rFonts w:ascii="Times New Roman" w:eastAsia="Times New Roman" w:hAnsi="Times New Roman"/>
      <w:sz w:val="24"/>
      <w:szCs w:val="24"/>
    </w:rPr>
  </w:style>
  <w:style w:type="paragraph" w:customStyle="1" w:styleId="table0">
    <w:name w:val="table"/>
    <w:basedOn w:val="Normal"/>
    <w:rsid w:val="002F6498"/>
    <w:pPr>
      <w:spacing w:before="60" w:after="60" w:line="259" w:lineRule="atLeast"/>
    </w:pPr>
    <w:rPr>
      <w:sz w:val="22"/>
      <w:szCs w:val="20"/>
    </w:rPr>
  </w:style>
  <w:style w:type="paragraph" w:customStyle="1" w:styleId="TOCHeading10">
    <w:name w:val="TOC Heading1"/>
    <w:basedOn w:val="Normal"/>
    <w:rsid w:val="00A52A72"/>
    <w:pPr>
      <w:keepNext/>
      <w:pageBreakBefore/>
      <w:pBdr>
        <w:top w:val="single" w:sz="30" w:space="26" w:color="auto"/>
      </w:pBdr>
      <w:overflowPunct w:val="0"/>
      <w:spacing w:before="960" w:after="960"/>
      <w:ind w:left="2520"/>
      <w:textAlignment w:val="baseline"/>
    </w:pPr>
    <w:rPr>
      <w:rFonts w:ascii="Book Antiqua" w:hAnsi="Book Antiqua"/>
      <w:sz w:val="36"/>
      <w:szCs w:val="20"/>
    </w:rPr>
  </w:style>
  <w:style w:type="table" w:styleId="LightList-Accent1">
    <w:name w:val="Light List Accent 1"/>
    <w:basedOn w:val="TableNormal"/>
    <w:uiPriority w:val="61"/>
    <w:rsid w:val="004D2DE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rror">
    <w:name w:val="error"/>
    <w:rsid w:val="003F415A"/>
  </w:style>
  <w:style w:type="character" w:customStyle="1" w:styleId="ListParagraphChar">
    <w:name w:val="List Paragraph Char"/>
    <w:aliases w:val="FooterText Char,numbered Char,List Paragraph1 Char,Paragraphe de liste1 Char,Bulletr List Paragraph Char,列出段落 Char,列出段落1 Char,lp1 Char,lp11 Char,Use Case List Paragraph Char,Proposal Bullet List Char"/>
    <w:link w:val="ListParagraph"/>
    <w:uiPriority w:val="34"/>
    <w:rsid w:val="009802A0"/>
    <w:rPr>
      <w:rFonts w:ascii="Arial" w:hAnsi="Arial" w:cs="Arial"/>
      <w:sz w:val="16"/>
      <w:szCs w:val="16"/>
    </w:rPr>
  </w:style>
  <w:style w:type="paragraph" w:customStyle="1" w:styleId="paragraph">
    <w:name w:val="paragraph"/>
    <w:basedOn w:val="Normal"/>
    <w:rsid w:val="00D54120"/>
    <w:pPr>
      <w:autoSpaceDE/>
      <w:autoSpaceDN/>
      <w:adjustRightInd/>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54120"/>
  </w:style>
  <w:style w:type="character" w:customStyle="1" w:styleId="eop">
    <w:name w:val="eop"/>
    <w:basedOn w:val="DefaultParagraphFont"/>
    <w:rsid w:val="00D54120"/>
  </w:style>
  <w:style w:type="character" w:styleId="UnresolvedMention">
    <w:name w:val="Unresolved Mention"/>
    <w:basedOn w:val="DefaultParagraphFont"/>
    <w:uiPriority w:val="99"/>
    <w:semiHidden/>
    <w:unhideWhenUsed/>
    <w:rsid w:val="00BA16FF"/>
    <w:rPr>
      <w:color w:val="605E5C"/>
      <w:shd w:val="clear" w:color="auto" w:fill="E1DFDD"/>
    </w:rPr>
  </w:style>
  <w:style w:type="character" w:customStyle="1" w:styleId="wacimagecontainer">
    <w:name w:val="wacimagecontainer"/>
    <w:basedOn w:val="DefaultParagraphFont"/>
    <w:rsid w:val="00850710"/>
  </w:style>
  <w:style w:type="paragraph" w:styleId="Date">
    <w:name w:val="Date"/>
    <w:basedOn w:val="Normal"/>
    <w:next w:val="Normal"/>
    <w:link w:val="DateChar"/>
    <w:semiHidden/>
    <w:rsid w:val="00A40777"/>
    <w:pPr>
      <w:overflowPunct w:val="0"/>
      <w:textAlignment w:val="baseline"/>
    </w:pPr>
    <w:rPr>
      <w:rFonts w:ascii="Book Antiqua" w:eastAsia="Times New Roman" w:hAnsi="Book Antiqua" w:cs="Times New Roman"/>
      <w:sz w:val="20"/>
      <w:szCs w:val="20"/>
    </w:rPr>
  </w:style>
  <w:style w:type="character" w:customStyle="1" w:styleId="DateChar">
    <w:name w:val="Date Char"/>
    <w:basedOn w:val="DefaultParagraphFont"/>
    <w:link w:val="Date"/>
    <w:semiHidden/>
    <w:rsid w:val="00A40777"/>
    <w:rPr>
      <w:rFonts w:ascii="Book Antiqua" w:eastAsia="Times New Roman"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0991">
      <w:bodyDiv w:val="1"/>
      <w:marLeft w:val="0"/>
      <w:marRight w:val="0"/>
      <w:marTop w:val="0"/>
      <w:marBottom w:val="0"/>
      <w:divBdr>
        <w:top w:val="none" w:sz="0" w:space="0" w:color="auto"/>
        <w:left w:val="none" w:sz="0" w:space="0" w:color="auto"/>
        <w:bottom w:val="none" w:sz="0" w:space="0" w:color="auto"/>
        <w:right w:val="none" w:sz="0" w:space="0" w:color="auto"/>
      </w:divBdr>
    </w:div>
    <w:div w:id="238252723">
      <w:bodyDiv w:val="1"/>
      <w:marLeft w:val="0"/>
      <w:marRight w:val="0"/>
      <w:marTop w:val="0"/>
      <w:marBottom w:val="0"/>
      <w:divBdr>
        <w:top w:val="none" w:sz="0" w:space="0" w:color="auto"/>
        <w:left w:val="none" w:sz="0" w:space="0" w:color="auto"/>
        <w:bottom w:val="none" w:sz="0" w:space="0" w:color="auto"/>
        <w:right w:val="none" w:sz="0" w:space="0" w:color="auto"/>
      </w:divBdr>
      <w:divsChild>
        <w:div w:id="456609798">
          <w:marLeft w:val="0"/>
          <w:marRight w:val="0"/>
          <w:marTop w:val="0"/>
          <w:marBottom w:val="0"/>
          <w:divBdr>
            <w:top w:val="none" w:sz="0" w:space="0" w:color="auto"/>
            <w:left w:val="none" w:sz="0" w:space="0" w:color="auto"/>
            <w:bottom w:val="none" w:sz="0" w:space="0" w:color="auto"/>
            <w:right w:val="none" w:sz="0" w:space="0" w:color="auto"/>
          </w:divBdr>
          <w:divsChild>
            <w:div w:id="3861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57392">
      <w:bodyDiv w:val="1"/>
      <w:marLeft w:val="0"/>
      <w:marRight w:val="0"/>
      <w:marTop w:val="0"/>
      <w:marBottom w:val="0"/>
      <w:divBdr>
        <w:top w:val="none" w:sz="0" w:space="0" w:color="auto"/>
        <w:left w:val="none" w:sz="0" w:space="0" w:color="auto"/>
        <w:bottom w:val="none" w:sz="0" w:space="0" w:color="auto"/>
        <w:right w:val="none" w:sz="0" w:space="0" w:color="auto"/>
      </w:divBdr>
      <w:divsChild>
        <w:div w:id="393161451">
          <w:marLeft w:val="0"/>
          <w:marRight w:val="0"/>
          <w:marTop w:val="0"/>
          <w:marBottom w:val="0"/>
          <w:divBdr>
            <w:top w:val="none" w:sz="0" w:space="0" w:color="auto"/>
            <w:left w:val="none" w:sz="0" w:space="0" w:color="auto"/>
            <w:bottom w:val="none" w:sz="0" w:space="0" w:color="auto"/>
            <w:right w:val="none" w:sz="0" w:space="0" w:color="auto"/>
          </w:divBdr>
          <w:divsChild>
            <w:div w:id="1684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427">
      <w:bodyDiv w:val="1"/>
      <w:marLeft w:val="0"/>
      <w:marRight w:val="0"/>
      <w:marTop w:val="0"/>
      <w:marBottom w:val="0"/>
      <w:divBdr>
        <w:top w:val="none" w:sz="0" w:space="0" w:color="auto"/>
        <w:left w:val="none" w:sz="0" w:space="0" w:color="auto"/>
        <w:bottom w:val="none" w:sz="0" w:space="0" w:color="auto"/>
        <w:right w:val="none" w:sz="0" w:space="0" w:color="auto"/>
      </w:divBdr>
    </w:div>
    <w:div w:id="381027993">
      <w:bodyDiv w:val="1"/>
      <w:marLeft w:val="0"/>
      <w:marRight w:val="0"/>
      <w:marTop w:val="0"/>
      <w:marBottom w:val="0"/>
      <w:divBdr>
        <w:top w:val="none" w:sz="0" w:space="0" w:color="auto"/>
        <w:left w:val="none" w:sz="0" w:space="0" w:color="auto"/>
        <w:bottom w:val="none" w:sz="0" w:space="0" w:color="auto"/>
        <w:right w:val="none" w:sz="0" w:space="0" w:color="auto"/>
      </w:divBdr>
      <w:divsChild>
        <w:div w:id="946623948">
          <w:marLeft w:val="0"/>
          <w:marRight w:val="0"/>
          <w:marTop w:val="0"/>
          <w:marBottom w:val="0"/>
          <w:divBdr>
            <w:top w:val="none" w:sz="0" w:space="0" w:color="auto"/>
            <w:left w:val="none" w:sz="0" w:space="0" w:color="auto"/>
            <w:bottom w:val="none" w:sz="0" w:space="0" w:color="auto"/>
            <w:right w:val="none" w:sz="0" w:space="0" w:color="auto"/>
          </w:divBdr>
          <w:divsChild>
            <w:div w:id="228535368">
              <w:marLeft w:val="0"/>
              <w:marRight w:val="0"/>
              <w:marTop w:val="0"/>
              <w:marBottom w:val="0"/>
              <w:divBdr>
                <w:top w:val="none" w:sz="0" w:space="0" w:color="auto"/>
                <w:left w:val="none" w:sz="0" w:space="0" w:color="auto"/>
                <w:bottom w:val="none" w:sz="0" w:space="0" w:color="auto"/>
                <w:right w:val="none" w:sz="0" w:space="0" w:color="auto"/>
              </w:divBdr>
            </w:div>
            <w:div w:id="1361970810">
              <w:marLeft w:val="0"/>
              <w:marRight w:val="0"/>
              <w:marTop w:val="0"/>
              <w:marBottom w:val="0"/>
              <w:divBdr>
                <w:top w:val="none" w:sz="0" w:space="0" w:color="auto"/>
                <w:left w:val="none" w:sz="0" w:space="0" w:color="auto"/>
                <w:bottom w:val="none" w:sz="0" w:space="0" w:color="auto"/>
                <w:right w:val="none" w:sz="0" w:space="0" w:color="auto"/>
              </w:divBdr>
            </w:div>
            <w:div w:id="1933510486">
              <w:marLeft w:val="0"/>
              <w:marRight w:val="0"/>
              <w:marTop w:val="0"/>
              <w:marBottom w:val="0"/>
              <w:divBdr>
                <w:top w:val="none" w:sz="0" w:space="0" w:color="auto"/>
                <w:left w:val="none" w:sz="0" w:space="0" w:color="auto"/>
                <w:bottom w:val="none" w:sz="0" w:space="0" w:color="auto"/>
                <w:right w:val="none" w:sz="0" w:space="0" w:color="auto"/>
              </w:divBdr>
            </w:div>
            <w:div w:id="79526973">
              <w:marLeft w:val="0"/>
              <w:marRight w:val="0"/>
              <w:marTop w:val="0"/>
              <w:marBottom w:val="0"/>
              <w:divBdr>
                <w:top w:val="none" w:sz="0" w:space="0" w:color="auto"/>
                <w:left w:val="none" w:sz="0" w:space="0" w:color="auto"/>
                <w:bottom w:val="none" w:sz="0" w:space="0" w:color="auto"/>
                <w:right w:val="none" w:sz="0" w:space="0" w:color="auto"/>
              </w:divBdr>
            </w:div>
            <w:div w:id="1538464333">
              <w:marLeft w:val="0"/>
              <w:marRight w:val="0"/>
              <w:marTop w:val="0"/>
              <w:marBottom w:val="0"/>
              <w:divBdr>
                <w:top w:val="none" w:sz="0" w:space="0" w:color="auto"/>
                <w:left w:val="none" w:sz="0" w:space="0" w:color="auto"/>
                <w:bottom w:val="none" w:sz="0" w:space="0" w:color="auto"/>
                <w:right w:val="none" w:sz="0" w:space="0" w:color="auto"/>
              </w:divBdr>
            </w:div>
            <w:div w:id="464858993">
              <w:marLeft w:val="0"/>
              <w:marRight w:val="0"/>
              <w:marTop w:val="0"/>
              <w:marBottom w:val="0"/>
              <w:divBdr>
                <w:top w:val="none" w:sz="0" w:space="0" w:color="auto"/>
                <w:left w:val="none" w:sz="0" w:space="0" w:color="auto"/>
                <w:bottom w:val="none" w:sz="0" w:space="0" w:color="auto"/>
                <w:right w:val="none" w:sz="0" w:space="0" w:color="auto"/>
              </w:divBdr>
            </w:div>
            <w:div w:id="376392847">
              <w:marLeft w:val="0"/>
              <w:marRight w:val="0"/>
              <w:marTop w:val="0"/>
              <w:marBottom w:val="0"/>
              <w:divBdr>
                <w:top w:val="none" w:sz="0" w:space="0" w:color="auto"/>
                <w:left w:val="none" w:sz="0" w:space="0" w:color="auto"/>
                <w:bottom w:val="none" w:sz="0" w:space="0" w:color="auto"/>
                <w:right w:val="none" w:sz="0" w:space="0" w:color="auto"/>
              </w:divBdr>
            </w:div>
            <w:div w:id="774401580">
              <w:marLeft w:val="0"/>
              <w:marRight w:val="0"/>
              <w:marTop w:val="0"/>
              <w:marBottom w:val="0"/>
              <w:divBdr>
                <w:top w:val="none" w:sz="0" w:space="0" w:color="auto"/>
                <w:left w:val="none" w:sz="0" w:space="0" w:color="auto"/>
                <w:bottom w:val="none" w:sz="0" w:space="0" w:color="auto"/>
                <w:right w:val="none" w:sz="0" w:space="0" w:color="auto"/>
              </w:divBdr>
            </w:div>
            <w:div w:id="932083741">
              <w:marLeft w:val="0"/>
              <w:marRight w:val="0"/>
              <w:marTop w:val="0"/>
              <w:marBottom w:val="0"/>
              <w:divBdr>
                <w:top w:val="none" w:sz="0" w:space="0" w:color="auto"/>
                <w:left w:val="none" w:sz="0" w:space="0" w:color="auto"/>
                <w:bottom w:val="none" w:sz="0" w:space="0" w:color="auto"/>
                <w:right w:val="none" w:sz="0" w:space="0" w:color="auto"/>
              </w:divBdr>
            </w:div>
            <w:div w:id="530724047">
              <w:marLeft w:val="0"/>
              <w:marRight w:val="0"/>
              <w:marTop w:val="0"/>
              <w:marBottom w:val="0"/>
              <w:divBdr>
                <w:top w:val="none" w:sz="0" w:space="0" w:color="auto"/>
                <w:left w:val="none" w:sz="0" w:space="0" w:color="auto"/>
                <w:bottom w:val="none" w:sz="0" w:space="0" w:color="auto"/>
                <w:right w:val="none" w:sz="0" w:space="0" w:color="auto"/>
              </w:divBdr>
            </w:div>
            <w:div w:id="2095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3304">
      <w:bodyDiv w:val="1"/>
      <w:marLeft w:val="0"/>
      <w:marRight w:val="0"/>
      <w:marTop w:val="0"/>
      <w:marBottom w:val="0"/>
      <w:divBdr>
        <w:top w:val="none" w:sz="0" w:space="0" w:color="auto"/>
        <w:left w:val="none" w:sz="0" w:space="0" w:color="auto"/>
        <w:bottom w:val="none" w:sz="0" w:space="0" w:color="auto"/>
        <w:right w:val="none" w:sz="0" w:space="0" w:color="auto"/>
      </w:divBdr>
    </w:div>
    <w:div w:id="482239562">
      <w:bodyDiv w:val="1"/>
      <w:marLeft w:val="0"/>
      <w:marRight w:val="0"/>
      <w:marTop w:val="0"/>
      <w:marBottom w:val="0"/>
      <w:divBdr>
        <w:top w:val="none" w:sz="0" w:space="0" w:color="auto"/>
        <w:left w:val="none" w:sz="0" w:space="0" w:color="auto"/>
        <w:bottom w:val="none" w:sz="0" w:space="0" w:color="auto"/>
        <w:right w:val="none" w:sz="0" w:space="0" w:color="auto"/>
      </w:divBdr>
    </w:div>
    <w:div w:id="487213587">
      <w:bodyDiv w:val="1"/>
      <w:marLeft w:val="30"/>
      <w:marRight w:val="30"/>
      <w:marTop w:val="0"/>
      <w:marBottom w:val="0"/>
      <w:divBdr>
        <w:top w:val="none" w:sz="0" w:space="0" w:color="auto"/>
        <w:left w:val="none" w:sz="0" w:space="0" w:color="auto"/>
        <w:bottom w:val="none" w:sz="0" w:space="0" w:color="auto"/>
        <w:right w:val="none" w:sz="0" w:space="0" w:color="auto"/>
      </w:divBdr>
      <w:divsChild>
        <w:div w:id="1903828434">
          <w:marLeft w:val="0"/>
          <w:marRight w:val="0"/>
          <w:marTop w:val="0"/>
          <w:marBottom w:val="0"/>
          <w:divBdr>
            <w:top w:val="none" w:sz="0" w:space="0" w:color="auto"/>
            <w:left w:val="none" w:sz="0" w:space="0" w:color="auto"/>
            <w:bottom w:val="none" w:sz="0" w:space="0" w:color="auto"/>
            <w:right w:val="none" w:sz="0" w:space="0" w:color="auto"/>
          </w:divBdr>
          <w:divsChild>
            <w:div w:id="362093676">
              <w:marLeft w:val="0"/>
              <w:marRight w:val="0"/>
              <w:marTop w:val="0"/>
              <w:marBottom w:val="0"/>
              <w:divBdr>
                <w:top w:val="none" w:sz="0" w:space="0" w:color="auto"/>
                <w:left w:val="none" w:sz="0" w:space="0" w:color="auto"/>
                <w:bottom w:val="none" w:sz="0" w:space="0" w:color="auto"/>
                <w:right w:val="none" w:sz="0" w:space="0" w:color="auto"/>
              </w:divBdr>
              <w:divsChild>
                <w:div w:id="2041121703">
                  <w:marLeft w:val="180"/>
                  <w:marRight w:val="0"/>
                  <w:marTop w:val="0"/>
                  <w:marBottom w:val="0"/>
                  <w:divBdr>
                    <w:top w:val="none" w:sz="0" w:space="0" w:color="auto"/>
                    <w:left w:val="none" w:sz="0" w:space="0" w:color="auto"/>
                    <w:bottom w:val="none" w:sz="0" w:space="0" w:color="auto"/>
                    <w:right w:val="none" w:sz="0" w:space="0" w:color="auto"/>
                  </w:divBdr>
                  <w:divsChild>
                    <w:div w:id="14298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239735">
      <w:bodyDiv w:val="1"/>
      <w:marLeft w:val="0"/>
      <w:marRight w:val="0"/>
      <w:marTop w:val="0"/>
      <w:marBottom w:val="0"/>
      <w:divBdr>
        <w:top w:val="none" w:sz="0" w:space="0" w:color="auto"/>
        <w:left w:val="none" w:sz="0" w:space="0" w:color="auto"/>
        <w:bottom w:val="none" w:sz="0" w:space="0" w:color="auto"/>
        <w:right w:val="none" w:sz="0" w:space="0" w:color="auto"/>
      </w:divBdr>
    </w:div>
    <w:div w:id="561982867">
      <w:bodyDiv w:val="1"/>
      <w:marLeft w:val="0"/>
      <w:marRight w:val="0"/>
      <w:marTop w:val="0"/>
      <w:marBottom w:val="0"/>
      <w:divBdr>
        <w:top w:val="none" w:sz="0" w:space="0" w:color="auto"/>
        <w:left w:val="none" w:sz="0" w:space="0" w:color="auto"/>
        <w:bottom w:val="none" w:sz="0" w:space="0" w:color="auto"/>
        <w:right w:val="none" w:sz="0" w:space="0" w:color="auto"/>
      </w:divBdr>
    </w:div>
    <w:div w:id="626400818">
      <w:bodyDiv w:val="1"/>
      <w:marLeft w:val="0"/>
      <w:marRight w:val="0"/>
      <w:marTop w:val="0"/>
      <w:marBottom w:val="0"/>
      <w:divBdr>
        <w:top w:val="none" w:sz="0" w:space="0" w:color="auto"/>
        <w:left w:val="none" w:sz="0" w:space="0" w:color="auto"/>
        <w:bottom w:val="none" w:sz="0" w:space="0" w:color="auto"/>
        <w:right w:val="none" w:sz="0" w:space="0" w:color="auto"/>
      </w:divBdr>
      <w:divsChild>
        <w:div w:id="573710589">
          <w:marLeft w:val="0"/>
          <w:marRight w:val="0"/>
          <w:marTop w:val="0"/>
          <w:marBottom w:val="0"/>
          <w:divBdr>
            <w:top w:val="none" w:sz="0" w:space="0" w:color="auto"/>
            <w:left w:val="none" w:sz="0" w:space="0" w:color="auto"/>
            <w:bottom w:val="none" w:sz="0" w:space="0" w:color="auto"/>
            <w:right w:val="none" w:sz="0" w:space="0" w:color="auto"/>
          </w:divBdr>
          <w:divsChild>
            <w:div w:id="1955482076">
              <w:marLeft w:val="0"/>
              <w:marRight w:val="0"/>
              <w:marTop w:val="0"/>
              <w:marBottom w:val="0"/>
              <w:divBdr>
                <w:top w:val="none" w:sz="0" w:space="0" w:color="auto"/>
                <w:left w:val="none" w:sz="0" w:space="0" w:color="auto"/>
                <w:bottom w:val="none" w:sz="0" w:space="0" w:color="auto"/>
                <w:right w:val="none" w:sz="0" w:space="0" w:color="auto"/>
              </w:divBdr>
              <w:divsChild>
                <w:div w:id="1658530990">
                  <w:marLeft w:val="0"/>
                  <w:marRight w:val="0"/>
                  <w:marTop w:val="0"/>
                  <w:marBottom w:val="0"/>
                  <w:divBdr>
                    <w:top w:val="none" w:sz="0" w:space="0" w:color="auto"/>
                    <w:left w:val="none" w:sz="0" w:space="0" w:color="auto"/>
                    <w:bottom w:val="none" w:sz="0" w:space="0" w:color="auto"/>
                    <w:right w:val="none" w:sz="0" w:space="0" w:color="auto"/>
                  </w:divBdr>
                </w:div>
                <w:div w:id="1159350309">
                  <w:marLeft w:val="0"/>
                  <w:marRight w:val="0"/>
                  <w:marTop w:val="0"/>
                  <w:marBottom w:val="0"/>
                  <w:divBdr>
                    <w:top w:val="none" w:sz="0" w:space="0" w:color="auto"/>
                    <w:left w:val="none" w:sz="0" w:space="0" w:color="auto"/>
                    <w:bottom w:val="none" w:sz="0" w:space="0" w:color="auto"/>
                    <w:right w:val="none" w:sz="0" w:space="0" w:color="auto"/>
                  </w:divBdr>
                </w:div>
                <w:div w:id="1535339608">
                  <w:marLeft w:val="0"/>
                  <w:marRight w:val="0"/>
                  <w:marTop w:val="0"/>
                  <w:marBottom w:val="0"/>
                  <w:divBdr>
                    <w:top w:val="none" w:sz="0" w:space="0" w:color="auto"/>
                    <w:left w:val="none" w:sz="0" w:space="0" w:color="auto"/>
                    <w:bottom w:val="none" w:sz="0" w:space="0" w:color="auto"/>
                    <w:right w:val="none" w:sz="0" w:space="0" w:color="auto"/>
                  </w:divBdr>
                </w:div>
                <w:div w:id="455029458">
                  <w:marLeft w:val="0"/>
                  <w:marRight w:val="0"/>
                  <w:marTop w:val="0"/>
                  <w:marBottom w:val="0"/>
                  <w:divBdr>
                    <w:top w:val="none" w:sz="0" w:space="0" w:color="auto"/>
                    <w:left w:val="none" w:sz="0" w:space="0" w:color="auto"/>
                    <w:bottom w:val="none" w:sz="0" w:space="0" w:color="auto"/>
                    <w:right w:val="none" w:sz="0" w:space="0" w:color="auto"/>
                  </w:divBdr>
                </w:div>
                <w:div w:id="386800393">
                  <w:marLeft w:val="0"/>
                  <w:marRight w:val="0"/>
                  <w:marTop w:val="0"/>
                  <w:marBottom w:val="0"/>
                  <w:divBdr>
                    <w:top w:val="none" w:sz="0" w:space="0" w:color="auto"/>
                    <w:left w:val="none" w:sz="0" w:space="0" w:color="auto"/>
                    <w:bottom w:val="none" w:sz="0" w:space="0" w:color="auto"/>
                    <w:right w:val="none" w:sz="0" w:space="0" w:color="auto"/>
                  </w:divBdr>
                </w:div>
                <w:div w:id="1984191911">
                  <w:marLeft w:val="0"/>
                  <w:marRight w:val="0"/>
                  <w:marTop w:val="0"/>
                  <w:marBottom w:val="0"/>
                  <w:divBdr>
                    <w:top w:val="none" w:sz="0" w:space="0" w:color="auto"/>
                    <w:left w:val="none" w:sz="0" w:space="0" w:color="auto"/>
                    <w:bottom w:val="none" w:sz="0" w:space="0" w:color="auto"/>
                    <w:right w:val="none" w:sz="0" w:space="0" w:color="auto"/>
                  </w:divBdr>
                </w:div>
                <w:div w:id="1961300140">
                  <w:marLeft w:val="0"/>
                  <w:marRight w:val="0"/>
                  <w:marTop w:val="0"/>
                  <w:marBottom w:val="0"/>
                  <w:divBdr>
                    <w:top w:val="none" w:sz="0" w:space="0" w:color="auto"/>
                    <w:left w:val="none" w:sz="0" w:space="0" w:color="auto"/>
                    <w:bottom w:val="none" w:sz="0" w:space="0" w:color="auto"/>
                    <w:right w:val="none" w:sz="0" w:space="0" w:color="auto"/>
                  </w:divBdr>
                </w:div>
                <w:div w:id="1115055338">
                  <w:marLeft w:val="0"/>
                  <w:marRight w:val="0"/>
                  <w:marTop w:val="0"/>
                  <w:marBottom w:val="0"/>
                  <w:divBdr>
                    <w:top w:val="none" w:sz="0" w:space="0" w:color="auto"/>
                    <w:left w:val="none" w:sz="0" w:space="0" w:color="auto"/>
                    <w:bottom w:val="none" w:sz="0" w:space="0" w:color="auto"/>
                    <w:right w:val="none" w:sz="0" w:space="0" w:color="auto"/>
                  </w:divBdr>
                </w:div>
                <w:div w:id="393698037">
                  <w:marLeft w:val="0"/>
                  <w:marRight w:val="0"/>
                  <w:marTop w:val="0"/>
                  <w:marBottom w:val="0"/>
                  <w:divBdr>
                    <w:top w:val="none" w:sz="0" w:space="0" w:color="auto"/>
                    <w:left w:val="none" w:sz="0" w:space="0" w:color="auto"/>
                    <w:bottom w:val="none" w:sz="0" w:space="0" w:color="auto"/>
                    <w:right w:val="none" w:sz="0" w:space="0" w:color="auto"/>
                  </w:divBdr>
                </w:div>
                <w:div w:id="87039938">
                  <w:marLeft w:val="0"/>
                  <w:marRight w:val="0"/>
                  <w:marTop w:val="0"/>
                  <w:marBottom w:val="0"/>
                  <w:divBdr>
                    <w:top w:val="none" w:sz="0" w:space="0" w:color="auto"/>
                    <w:left w:val="none" w:sz="0" w:space="0" w:color="auto"/>
                    <w:bottom w:val="none" w:sz="0" w:space="0" w:color="auto"/>
                    <w:right w:val="none" w:sz="0" w:space="0" w:color="auto"/>
                  </w:divBdr>
                </w:div>
                <w:div w:id="1988706381">
                  <w:marLeft w:val="0"/>
                  <w:marRight w:val="0"/>
                  <w:marTop w:val="0"/>
                  <w:marBottom w:val="0"/>
                  <w:divBdr>
                    <w:top w:val="none" w:sz="0" w:space="0" w:color="auto"/>
                    <w:left w:val="none" w:sz="0" w:space="0" w:color="auto"/>
                    <w:bottom w:val="none" w:sz="0" w:space="0" w:color="auto"/>
                    <w:right w:val="none" w:sz="0" w:space="0" w:color="auto"/>
                  </w:divBdr>
                </w:div>
                <w:div w:id="1873685454">
                  <w:marLeft w:val="0"/>
                  <w:marRight w:val="0"/>
                  <w:marTop w:val="0"/>
                  <w:marBottom w:val="0"/>
                  <w:divBdr>
                    <w:top w:val="none" w:sz="0" w:space="0" w:color="auto"/>
                    <w:left w:val="none" w:sz="0" w:space="0" w:color="auto"/>
                    <w:bottom w:val="none" w:sz="0" w:space="0" w:color="auto"/>
                    <w:right w:val="none" w:sz="0" w:space="0" w:color="auto"/>
                  </w:divBdr>
                </w:div>
                <w:div w:id="535628954">
                  <w:marLeft w:val="0"/>
                  <w:marRight w:val="0"/>
                  <w:marTop w:val="0"/>
                  <w:marBottom w:val="0"/>
                  <w:divBdr>
                    <w:top w:val="none" w:sz="0" w:space="0" w:color="auto"/>
                    <w:left w:val="none" w:sz="0" w:space="0" w:color="auto"/>
                    <w:bottom w:val="none" w:sz="0" w:space="0" w:color="auto"/>
                    <w:right w:val="none" w:sz="0" w:space="0" w:color="auto"/>
                  </w:divBdr>
                </w:div>
                <w:div w:id="158276834">
                  <w:marLeft w:val="0"/>
                  <w:marRight w:val="0"/>
                  <w:marTop w:val="0"/>
                  <w:marBottom w:val="0"/>
                  <w:divBdr>
                    <w:top w:val="none" w:sz="0" w:space="0" w:color="auto"/>
                    <w:left w:val="none" w:sz="0" w:space="0" w:color="auto"/>
                    <w:bottom w:val="none" w:sz="0" w:space="0" w:color="auto"/>
                    <w:right w:val="none" w:sz="0" w:space="0" w:color="auto"/>
                  </w:divBdr>
                </w:div>
                <w:div w:id="235677375">
                  <w:marLeft w:val="0"/>
                  <w:marRight w:val="0"/>
                  <w:marTop w:val="0"/>
                  <w:marBottom w:val="0"/>
                  <w:divBdr>
                    <w:top w:val="none" w:sz="0" w:space="0" w:color="auto"/>
                    <w:left w:val="none" w:sz="0" w:space="0" w:color="auto"/>
                    <w:bottom w:val="none" w:sz="0" w:space="0" w:color="auto"/>
                    <w:right w:val="none" w:sz="0" w:space="0" w:color="auto"/>
                  </w:divBdr>
                </w:div>
                <w:div w:id="1977493328">
                  <w:marLeft w:val="0"/>
                  <w:marRight w:val="0"/>
                  <w:marTop w:val="0"/>
                  <w:marBottom w:val="0"/>
                  <w:divBdr>
                    <w:top w:val="none" w:sz="0" w:space="0" w:color="auto"/>
                    <w:left w:val="none" w:sz="0" w:space="0" w:color="auto"/>
                    <w:bottom w:val="none" w:sz="0" w:space="0" w:color="auto"/>
                    <w:right w:val="none" w:sz="0" w:space="0" w:color="auto"/>
                  </w:divBdr>
                </w:div>
                <w:div w:id="472065510">
                  <w:marLeft w:val="0"/>
                  <w:marRight w:val="0"/>
                  <w:marTop w:val="0"/>
                  <w:marBottom w:val="0"/>
                  <w:divBdr>
                    <w:top w:val="none" w:sz="0" w:space="0" w:color="auto"/>
                    <w:left w:val="none" w:sz="0" w:space="0" w:color="auto"/>
                    <w:bottom w:val="none" w:sz="0" w:space="0" w:color="auto"/>
                    <w:right w:val="none" w:sz="0" w:space="0" w:color="auto"/>
                  </w:divBdr>
                </w:div>
              </w:divsChild>
            </w:div>
            <w:div w:id="776995351">
              <w:marLeft w:val="0"/>
              <w:marRight w:val="0"/>
              <w:marTop w:val="0"/>
              <w:marBottom w:val="0"/>
              <w:divBdr>
                <w:top w:val="none" w:sz="0" w:space="0" w:color="auto"/>
                <w:left w:val="none" w:sz="0" w:space="0" w:color="auto"/>
                <w:bottom w:val="none" w:sz="0" w:space="0" w:color="auto"/>
                <w:right w:val="none" w:sz="0" w:space="0" w:color="auto"/>
              </w:divBdr>
              <w:divsChild>
                <w:div w:id="1907181275">
                  <w:marLeft w:val="0"/>
                  <w:marRight w:val="0"/>
                  <w:marTop w:val="0"/>
                  <w:marBottom w:val="0"/>
                  <w:divBdr>
                    <w:top w:val="none" w:sz="0" w:space="0" w:color="auto"/>
                    <w:left w:val="none" w:sz="0" w:space="0" w:color="auto"/>
                    <w:bottom w:val="none" w:sz="0" w:space="0" w:color="auto"/>
                    <w:right w:val="none" w:sz="0" w:space="0" w:color="auto"/>
                  </w:divBdr>
                </w:div>
                <w:div w:id="893395657">
                  <w:marLeft w:val="0"/>
                  <w:marRight w:val="0"/>
                  <w:marTop w:val="0"/>
                  <w:marBottom w:val="0"/>
                  <w:divBdr>
                    <w:top w:val="none" w:sz="0" w:space="0" w:color="auto"/>
                    <w:left w:val="none" w:sz="0" w:space="0" w:color="auto"/>
                    <w:bottom w:val="none" w:sz="0" w:space="0" w:color="auto"/>
                    <w:right w:val="none" w:sz="0" w:space="0" w:color="auto"/>
                  </w:divBdr>
                </w:div>
                <w:div w:id="1083138009">
                  <w:marLeft w:val="0"/>
                  <w:marRight w:val="0"/>
                  <w:marTop w:val="0"/>
                  <w:marBottom w:val="0"/>
                  <w:divBdr>
                    <w:top w:val="none" w:sz="0" w:space="0" w:color="auto"/>
                    <w:left w:val="none" w:sz="0" w:space="0" w:color="auto"/>
                    <w:bottom w:val="none" w:sz="0" w:space="0" w:color="auto"/>
                    <w:right w:val="none" w:sz="0" w:space="0" w:color="auto"/>
                  </w:divBdr>
                </w:div>
                <w:div w:id="1647709716">
                  <w:marLeft w:val="0"/>
                  <w:marRight w:val="0"/>
                  <w:marTop w:val="0"/>
                  <w:marBottom w:val="0"/>
                  <w:divBdr>
                    <w:top w:val="none" w:sz="0" w:space="0" w:color="auto"/>
                    <w:left w:val="none" w:sz="0" w:space="0" w:color="auto"/>
                    <w:bottom w:val="none" w:sz="0" w:space="0" w:color="auto"/>
                    <w:right w:val="none" w:sz="0" w:space="0" w:color="auto"/>
                  </w:divBdr>
                </w:div>
                <w:div w:id="366029467">
                  <w:marLeft w:val="0"/>
                  <w:marRight w:val="0"/>
                  <w:marTop w:val="0"/>
                  <w:marBottom w:val="0"/>
                  <w:divBdr>
                    <w:top w:val="none" w:sz="0" w:space="0" w:color="auto"/>
                    <w:left w:val="none" w:sz="0" w:space="0" w:color="auto"/>
                    <w:bottom w:val="none" w:sz="0" w:space="0" w:color="auto"/>
                    <w:right w:val="none" w:sz="0" w:space="0" w:color="auto"/>
                  </w:divBdr>
                </w:div>
                <w:div w:id="1933194742">
                  <w:marLeft w:val="0"/>
                  <w:marRight w:val="0"/>
                  <w:marTop w:val="0"/>
                  <w:marBottom w:val="0"/>
                  <w:divBdr>
                    <w:top w:val="none" w:sz="0" w:space="0" w:color="auto"/>
                    <w:left w:val="none" w:sz="0" w:space="0" w:color="auto"/>
                    <w:bottom w:val="none" w:sz="0" w:space="0" w:color="auto"/>
                    <w:right w:val="none" w:sz="0" w:space="0" w:color="auto"/>
                  </w:divBdr>
                </w:div>
                <w:div w:id="10798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47379">
      <w:bodyDiv w:val="1"/>
      <w:marLeft w:val="0"/>
      <w:marRight w:val="0"/>
      <w:marTop w:val="0"/>
      <w:marBottom w:val="0"/>
      <w:divBdr>
        <w:top w:val="none" w:sz="0" w:space="0" w:color="auto"/>
        <w:left w:val="none" w:sz="0" w:space="0" w:color="auto"/>
        <w:bottom w:val="none" w:sz="0" w:space="0" w:color="auto"/>
        <w:right w:val="none" w:sz="0" w:space="0" w:color="auto"/>
      </w:divBdr>
    </w:div>
    <w:div w:id="698242943">
      <w:bodyDiv w:val="1"/>
      <w:marLeft w:val="0"/>
      <w:marRight w:val="0"/>
      <w:marTop w:val="0"/>
      <w:marBottom w:val="0"/>
      <w:divBdr>
        <w:top w:val="none" w:sz="0" w:space="0" w:color="auto"/>
        <w:left w:val="none" w:sz="0" w:space="0" w:color="auto"/>
        <w:bottom w:val="none" w:sz="0" w:space="0" w:color="auto"/>
        <w:right w:val="none" w:sz="0" w:space="0" w:color="auto"/>
      </w:divBdr>
    </w:div>
    <w:div w:id="714625728">
      <w:bodyDiv w:val="1"/>
      <w:marLeft w:val="0"/>
      <w:marRight w:val="0"/>
      <w:marTop w:val="0"/>
      <w:marBottom w:val="0"/>
      <w:divBdr>
        <w:top w:val="none" w:sz="0" w:space="0" w:color="auto"/>
        <w:left w:val="none" w:sz="0" w:space="0" w:color="auto"/>
        <w:bottom w:val="none" w:sz="0" w:space="0" w:color="auto"/>
        <w:right w:val="none" w:sz="0" w:space="0" w:color="auto"/>
      </w:divBdr>
      <w:divsChild>
        <w:div w:id="633753326">
          <w:marLeft w:val="0"/>
          <w:marRight w:val="0"/>
          <w:marTop w:val="0"/>
          <w:marBottom w:val="0"/>
          <w:divBdr>
            <w:top w:val="none" w:sz="0" w:space="0" w:color="auto"/>
            <w:left w:val="none" w:sz="0" w:space="0" w:color="auto"/>
            <w:bottom w:val="none" w:sz="0" w:space="0" w:color="auto"/>
            <w:right w:val="none" w:sz="0" w:space="0" w:color="auto"/>
          </w:divBdr>
          <w:divsChild>
            <w:div w:id="1104152083">
              <w:marLeft w:val="0"/>
              <w:marRight w:val="0"/>
              <w:marTop w:val="0"/>
              <w:marBottom w:val="0"/>
              <w:divBdr>
                <w:top w:val="none" w:sz="0" w:space="0" w:color="auto"/>
                <w:left w:val="none" w:sz="0" w:space="0" w:color="auto"/>
                <w:bottom w:val="none" w:sz="0" w:space="0" w:color="auto"/>
                <w:right w:val="none" w:sz="0" w:space="0" w:color="auto"/>
              </w:divBdr>
              <w:divsChild>
                <w:div w:id="2028755165">
                  <w:marLeft w:val="0"/>
                  <w:marRight w:val="0"/>
                  <w:marTop w:val="0"/>
                  <w:marBottom w:val="0"/>
                  <w:divBdr>
                    <w:top w:val="none" w:sz="0" w:space="0" w:color="auto"/>
                    <w:left w:val="none" w:sz="0" w:space="0" w:color="auto"/>
                    <w:bottom w:val="none" w:sz="0" w:space="0" w:color="auto"/>
                    <w:right w:val="none" w:sz="0" w:space="0" w:color="auto"/>
                  </w:divBdr>
                </w:div>
                <w:div w:id="1366130155">
                  <w:marLeft w:val="0"/>
                  <w:marRight w:val="0"/>
                  <w:marTop w:val="0"/>
                  <w:marBottom w:val="0"/>
                  <w:divBdr>
                    <w:top w:val="none" w:sz="0" w:space="0" w:color="auto"/>
                    <w:left w:val="none" w:sz="0" w:space="0" w:color="auto"/>
                    <w:bottom w:val="none" w:sz="0" w:space="0" w:color="auto"/>
                    <w:right w:val="none" w:sz="0" w:space="0" w:color="auto"/>
                  </w:divBdr>
                </w:div>
                <w:div w:id="1525899870">
                  <w:marLeft w:val="0"/>
                  <w:marRight w:val="0"/>
                  <w:marTop w:val="0"/>
                  <w:marBottom w:val="0"/>
                  <w:divBdr>
                    <w:top w:val="none" w:sz="0" w:space="0" w:color="auto"/>
                    <w:left w:val="none" w:sz="0" w:space="0" w:color="auto"/>
                    <w:bottom w:val="none" w:sz="0" w:space="0" w:color="auto"/>
                    <w:right w:val="none" w:sz="0" w:space="0" w:color="auto"/>
                  </w:divBdr>
                </w:div>
                <w:div w:id="1691836032">
                  <w:marLeft w:val="0"/>
                  <w:marRight w:val="0"/>
                  <w:marTop w:val="0"/>
                  <w:marBottom w:val="0"/>
                  <w:divBdr>
                    <w:top w:val="none" w:sz="0" w:space="0" w:color="auto"/>
                    <w:left w:val="none" w:sz="0" w:space="0" w:color="auto"/>
                    <w:bottom w:val="none" w:sz="0" w:space="0" w:color="auto"/>
                    <w:right w:val="none" w:sz="0" w:space="0" w:color="auto"/>
                  </w:divBdr>
                </w:div>
                <w:div w:id="238634559">
                  <w:marLeft w:val="0"/>
                  <w:marRight w:val="0"/>
                  <w:marTop w:val="0"/>
                  <w:marBottom w:val="0"/>
                  <w:divBdr>
                    <w:top w:val="none" w:sz="0" w:space="0" w:color="auto"/>
                    <w:left w:val="none" w:sz="0" w:space="0" w:color="auto"/>
                    <w:bottom w:val="none" w:sz="0" w:space="0" w:color="auto"/>
                    <w:right w:val="none" w:sz="0" w:space="0" w:color="auto"/>
                  </w:divBdr>
                </w:div>
                <w:div w:id="1989044911">
                  <w:marLeft w:val="0"/>
                  <w:marRight w:val="0"/>
                  <w:marTop w:val="0"/>
                  <w:marBottom w:val="0"/>
                  <w:divBdr>
                    <w:top w:val="none" w:sz="0" w:space="0" w:color="auto"/>
                    <w:left w:val="none" w:sz="0" w:space="0" w:color="auto"/>
                    <w:bottom w:val="none" w:sz="0" w:space="0" w:color="auto"/>
                    <w:right w:val="none" w:sz="0" w:space="0" w:color="auto"/>
                  </w:divBdr>
                </w:div>
                <w:div w:id="335771558">
                  <w:marLeft w:val="0"/>
                  <w:marRight w:val="0"/>
                  <w:marTop w:val="0"/>
                  <w:marBottom w:val="0"/>
                  <w:divBdr>
                    <w:top w:val="none" w:sz="0" w:space="0" w:color="auto"/>
                    <w:left w:val="none" w:sz="0" w:space="0" w:color="auto"/>
                    <w:bottom w:val="none" w:sz="0" w:space="0" w:color="auto"/>
                    <w:right w:val="none" w:sz="0" w:space="0" w:color="auto"/>
                  </w:divBdr>
                </w:div>
                <w:div w:id="1253126894">
                  <w:marLeft w:val="0"/>
                  <w:marRight w:val="0"/>
                  <w:marTop w:val="0"/>
                  <w:marBottom w:val="0"/>
                  <w:divBdr>
                    <w:top w:val="none" w:sz="0" w:space="0" w:color="auto"/>
                    <w:left w:val="none" w:sz="0" w:space="0" w:color="auto"/>
                    <w:bottom w:val="none" w:sz="0" w:space="0" w:color="auto"/>
                    <w:right w:val="none" w:sz="0" w:space="0" w:color="auto"/>
                  </w:divBdr>
                </w:div>
                <w:div w:id="934674523">
                  <w:marLeft w:val="0"/>
                  <w:marRight w:val="0"/>
                  <w:marTop w:val="0"/>
                  <w:marBottom w:val="0"/>
                  <w:divBdr>
                    <w:top w:val="none" w:sz="0" w:space="0" w:color="auto"/>
                    <w:left w:val="none" w:sz="0" w:space="0" w:color="auto"/>
                    <w:bottom w:val="none" w:sz="0" w:space="0" w:color="auto"/>
                    <w:right w:val="none" w:sz="0" w:space="0" w:color="auto"/>
                  </w:divBdr>
                </w:div>
                <w:div w:id="439684503">
                  <w:marLeft w:val="0"/>
                  <w:marRight w:val="0"/>
                  <w:marTop w:val="0"/>
                  <w:marBottom w:val="0"/>
                  <w:divBdr>
                    <w:top w:val="none" w:sz="0" w:space="0" w:color="auto"/>
                    <w:left w:val="none" w:sz="0" w:space="0" w:color="auto"/>
                    <w:bottom w:val="none" w:sz="0" w:space="0" w:color="auto"/>
                    <w:right w:val="none" w:sz="0" w:space="0" w:color="auto"/>
                  </w:divBdr>
                </w:div>
                <w:div w:id="1930579226">
                  <w:marLeft w:val="0"/>
                  <w:marRight w:val="0"/>
                  <w:marTop w:val="0"/>
                  <w:marBottom w:val="0"/>
                  <w:divBdr>
                    <w:top w:val="none" w:sz="0" w:space="0" w:color="auto"/>
                    <w:left w:val="none" w:sz="0" w:space="0" w:color="auto"/>
                    <w:bottom w:val="none" w:sz="0" w:space="0" w:color="auto"/>
                    <w:right w:val="none" w:sz="0" w:space="0" w:color="auto"/>
                  </w:divBdr>
                </w:div>
                <w:div w:id="1937785287">
                  <w:marLeft w:val="0"/>
                  <w:marRight w:val="0"/>
                  <w:marTop w:val="0"/>
                  <w:marBottom w:val="0"/>
                  <w:divBdr>
                    <w:top w:val="none" w:sz="0" w:space="0" w:color="auto"/>
                    <w:left w:val="none" w:sz="0" w:space="0" w:color="auto"/>
                    <w:bottom w:val="none" w:sz="0" w:space="0" w:color="auto"/>
                    <w:right w:val="none" w:sz="0" w:space="0" w:color="auto"/>
                  </w:divBdr>
                </w:div>
                <w:div w:id="367216945">
                  <w:marLeft w:val="0"/>
                  <w:marRight w:val="0"/>
                  <w:marTop w:val="0"/>
                  <w:marBottom w:val="0"/>
                  <w:divBdr>
                    <w:top w:val="none" w:sz="0" w:space="0" w:color="auto"/>
                    <w:left w:val="none" w:sz="0" w:space="0" w:color="auto"/>
                    <w:bottom w:val="none" w:sz="0" w:space="0" w:color="auto"/>
                    <w:right w:val="none" w:sz="0" w:space="0" w:color="auto"/>
                  </w:divBdr>
                </w:div>
                <w:div w:id="1950500865">
                  <w:marLeft w:val="0"/>
                  <w:marRight w:val="0"/>
                  <w:marTop w:val="0"/>
                  <w:marBottom w:val="0"/>
                  <w:divBdr>
                    <w:top w:val="none" w:sz="0" w:space="0" w:color="auto"/>
                    <w:left w:val="none" w:sz="0" w:space="0" w:color="auto"/>
                    <w:bottom w:val="none" w:sz="0" w:space="0" w:color="auto"/>
                    <w:right w:val="none" w:sz="0" w:space="0" w:color="auto"/>
                  </w:divBdr>
                </w:div>
                <w:div w:id="1530291597">
                  <w:marLeft w:val="0"/>
                  <w:marRight w:val="0"/>
                  <w:marTop w:val="0"/>
                  <w:marBottom w:val="0"/>
                  <w:divBdr>
                    <w:top w:val="none" w:sz="0" w:space="0" w:color="auto"/>
                    <w:left w:val="none" w:sz="0" w:space="0" w:color="auto"/>
                    <w:bottom w:val="none" w:sz="0" w:space="0" w:color="auto"/>
                    <w:right w:val="none" w:sz="0" w:space="0" w:color="auto"/>
                  </w:divBdr>
                </w:div>
                <w:div w:id="1817600530">
                  <w:marLeft w:val="0"/>
                  <w:marRight w:val="0"/>
                  <w:marTop w:val="0"/>
                  <w:marBottom w:val="0"/>
                  <w:divBdr>
                    <w:top w:val="none" w:sz="0" w:space="0" w:color="auto"/>
                    <w:left w:val="none" w:sz="0" w:space="0" w:color="auto"/>
                    <w:bottom w:val="none" w:sz="0" w:space="0" w:color="auto"/>
                    <w:right w:val="none" w:sz="0" w:space="0" w:color="auto"/>
                  </w:divBdr>
                </w:div>
                <w:div w:id="677345837">
                  <w:marLeft w:val="0"/>
                  <w:marRight w:val="0"/>
                  <w:marTop w:val="0"/>
                  <w:marBottom w:val="0"/>
                  <w:divBdr>
                    <w:top w:val="none" w:sz="0" w:space="0" w:color="auto"/>
                    <w:left w:val="none" w:sz="0" w:space="0" w:color="auto"/>
                    <w:bottom w:val="none" w:sz="0" w:space="0" w:color="auto"/>
                    <w:right w:val="none" w:sz="0" w:space="0" w:color="auto"/>
                  </w:divBdr>
                </w:div>
              </w:divsChild>
            </w:div>
            <w:div w:id="1120955854">
              <w:marLeft w:val="0"/>
              <w:marRight w:val="0"/>
              <w:marTop w:val="0"/>
              <w:marBottom w:val="0"/>
              <w:divBdr>
                <w:top w:val="none" w:sz="0" w:space="0" w:color="auto"/>
                <w:left w:val="none" w:sz="0" w:space="0" w:color="auto"/>
                <w:bottom w:val="none" w:sz="0" w:space="0" w:color="auto"/>
                <w:right w:val="none" w:sz="0" w:space="0" w:color="auto"/>
              </w:divBdr>
              <w:divsChild>
                <w:div w:id="1484736885">
                  <w:marLeft w:val="0"/>
                  <w:marRight w:val="0"/>
                  <w:marTop w:val="0"/>
                  <w:marBottom w:val="0"/>
                  <w:divBdr>
                    <w:top w:val="none" w:sz="0" w:space="0" w:color="auto"/>
                    <w:left w:val="none" w:sz="0" w:space="0" w:color="auto"/>
                    <w:bottom w:val="none" w:sz="0" w:space="0" w:color="auto"/>
                    <w:right w:val="none" w:sz="0" w:space="0" w:color="auto"/>
                  </w:divBdr>
                </w:div>
                <w:div w:id="340546915">
                  <w:marLeft w:val="0"/>
                  <w:marRight w:val="0"/>
                  <w:marTop w:val="0"/>
                  <w:marBottom w:val="0"/>
                  <w:divBdr>
                    <w:top w:val="none" w:sz="0" w:space="0" w:color="auto"/>
                    <w:left w:val="none" w:sz="0" w:space="0" w:color="auto"/>
                    <w:bottom w:val="none" w:sz="0" w:space="0" w:color="auto"/>
                    <w:right w:val="none" w:sz="0" w:space="0" w:color="auto"/>
                  </w:divBdr>
                </w:div>
                <w:div w:id="1365599138">
                  <w:marLeft w:val="0"/>
                  <w:marRight w:val="0"/>
                  <w:marTop w:val="0"/>
                  <w:marBottom w:val="0"/>
                  <w:divBdr>
                    <w:top w:val="none" w:sz="0" w:space="0" w:color="auto"/>
                    <w:left w:val="none" w:sz="0" w:space="0" w:color="auto"/>
                    <w:bottom w:val="none" w:sz="0" w:space="0" w:color="auto"/>
                    <w:right w:val="none" w:sz="0" w:space="0" w:color="auto"/>
                  </w:divBdr>
                </w:div>
                <w:div w:id="1573539025">
                  <w:marLeft w:val="0"/>
                  <w:marRight w:val="0"/>
                  <w:marTop w:val="0"/>
                  <w:marBottom w:val="0"/>
                  <w:divBdr>
                    <w:top w:val="none" w:sz="0" w:space="0" w:color="auto"/>
                    <w:left w:val="none" w:sz="0" w:space="0" w:color="auto"/>
                    <w:bottom w:val="none" w:sz="0" w:space="0" w:color="auto"/>
                    <w:right w:val="none" w:sz="0" w:space="0" w:color="auto"/>
                  </w:divBdr>
                </w:div>
                <w:div w:id="1979915265">
                  <w:marLeft w:val="0"/>
                  <w:marRight w:val="0"/>
                  <w:marTop w:val="0"/>
                  <w:marBottom w:val="0"/>
                  <w:divBdr>
                    <w:top w:val="none" w:sz="0" w:space="0" w:color="auto"/>
                    <w:left w:val="none" w:sz="0" w:space="0" w:color="auto"/>
                    <w:bottom w:val="none" w:sz="0" w:space="0" w:color="auto"/>
                    <w:right w:val="none" w:sz="0" w:space="0" w:color="auto"/>
                  </w:divBdr>
                </w:div>
                <w:div w:id="246307170">
                  <w:marLeft w:val="0"/>
                  <w:marRight w:val="0"/>
                  <w:marTop w:val="0"/>
                  <w:marBottom w:val="0"/>
                  <w:divBdr>
                    <w:top w:val="none" w:sz="0" w:space="0" w:color="auto"/>
                    <w:left w:val="none" w:sz="0" w:space="0" w:color="auto"/>
                    <w:bottom w:val="none" w:sz="0" w:space="0" w:color="auto"/>
                    <w:right w:val="none" w:sz="0" w:space="0" w:color="auto"/>
                  </w:divBdr>
                </w:div>
                <w:div w:id="15257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70297">
      <w:bodyDiv w:val="1"/>
      <w:marLeft w:val="0"/>
      <w:marRight w:val="0"/>
      <w:marTop w:val="0"/>
      <w:marBottom w:val="0"/>
      <w:divBdr>
        <w:top w:val="none" w:sz="0" w:space="0" w:color="auto"/>
        <w:left w:val="none" w:sz="0" w:space="0" w:color="auto"/>
        <w:bottom w:val="none" w:sz="0" w:space="0" w:color="auto"/>
        <w:right w:val="none" w:sz="0" w:space="0" w:color="auto"/>
      </w:divBdr>
    </w:div>
    <w:div w:id="821123198">
      <w:bodyDiv w:val="1"/>
      <w:marLeft w:val="0"/>
      <w:marRight w:val="0"/>
      <w:marTop w:val="0"/>
      <w:marBottom w:val="0"/>
      <w:divBdr>
        <w:top w:val="none" w:sz="0" w:space="0" w:color="auto"/>
        <w:left w:val="none" w:sz="0" w:space="0" w:color="auto"/>
        <w:bottom w:val="none" w:sz="0" w:space="0" w:color="auto"/>
        <w:right w:val="none" w:sz="0" w:space="0" w:color="auto"/>
      </w:divBdr>
    </w:div>
    <w:div w:id="835802568">
      <w:bodyDiv w:val="1"/>
      <w:marLeft w:val="0"/>
      <w:marRight w:val="0"/>
      <w:marTop w:val="0"/>
      <w:marBottom w:val="0"/>
      <w:divBdr>
        <w:top w:val="none" w:sz="0" w:space="0" w:color="auto"/>
        <w:left w:val="none" w:sz="0" w:space="0" w:color="auto"/>
        <w:bottom w:val="none" w:sz="0" w:space="0" w:color="auto"/>
        <w:right w:val="none" w:sz="0" w:space="0" w:color="auto"/>
      </w:divBdr>
    </w:div>
    <w:div w:id="892622621">
      <w:bodyDiv w:val="1"/>
      <w:marLeft w:val="30"/>
      <w:marRight w:val="30"/>
      <w:marTop w:val="0"/>
      <w:marBottom w:val="0"/>
      <w:divBdr>
        <w:top w:val="none" w:sz="0" w:space="0" w:color="auto"/>
        <w:left w:val="none" w:sz="0" w:space="0" w:color="auto"/>
        <w:bottom w:val="none" w:sz="0" w:space="0" w:color="auto"/>
        <w:right w:val="none" w:sz="0" w:space="0" w:color="auto"/>
      </w:divBdr>
      <w:divsChild>
        <w:div w:id="2017491167">
          <w:marLeft w:val="0"/>
          <w:marRight w:val="0"/>
          <w:marTop w:val="0"/>
          <w:marBottom w:val="0"/>
          <w:divBdr>
            <w:top w:val="none" w:sz="0" w:space="0" w:color="auto"/>
            <w:left w:val="none" w:sz="0" w:space="0" w:color="auto"/>
            <w:bottom w:val="none" w:sz="0" w:space="0" w:color="auto"/>
            <w:right w:val="none" w:sz="0" w:space="0" w:color="auto"/>
          </w:divBdr>
          <w:divsChild>
            <w:div w:id="697900741">
              <w:marLeft w:val="0"/>
              <w:marRight w:val="0"/>
              <w:marTop w:val="0"/>
              <w:marBottom w:val="0"/>
              <w:divBdr>
                <w:top w:val="none" w:sz="0" w:space="0" w:color="auto"/>
                <w:left w:val="none" w:sz="0" w:space="0" w:color="auto"/>
                <w:bottom w:val="none" w:sz="0" w:space="0" w:color="auto"/>
                <w:right w:val="none" w:sz="0" w:space="0" w:color="auto"/>
              </w:divBdr>
              <w:divsChild>
                <w:div w:id="1493063877">
                  <w:marLeft w:val="180"/>
                  <w:marRight w:val="0"/>
                  <w:marTop w:val="0"/>
                  <w:marBottom w:val="0"/>
                  <w:divBdr>
                    <w:top w:val="none" w:sz="0" w:space="0" w:color="auto"/>
                    <w:left w:val="none" w:sz="0" w:space="0" w:color="auto"/>
                    <w:bottom w:val="none" w:sz="0" w:space="0" w:color="auto"/>
                    <w:right w:val="none" w:sz="0" w:space="0" w:color="auto"/>
                  </w:divBdr>
                  <w:divsChild>
                    <w:div w:id="963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5450">
      <w:bodyDiv w:val="1"/>
      <w:marLeft w:val="0"/>
      <w:marRight w:val="0"/>
      <w:marTop w:val="0"/>
      <w:marBottom w:val="0"/>
      <w:divBdr>
        <w:top w:val="none" w:sz="0" w:space="0" w:color="auto"/>
        <w:left w:val="none" w:sz="0" w:space="0" w:color="auto"/>
        <w:bottom w:val="none" w:sz="0" w:space="0" w:color="auto"/>
        <w:right w:val="none" w:sz="0" w:space="0" w:color="auto"/>
      </w:divBdr>
    </w:div>
    <w:div w:id="1075669485">
      <w:bodyDiv w:val="1"/>
      <w:marLeft w:val="0"/>
      <w:marRight w:val="0"/>
      <w:marTop w:val="0"/>
      <w:marBottom w:val="0"/>
      <w:divBdr>
        <w:top w:val="none" w:sz="0" w:space="0" w:color="auto"/>
        <w:left w:val="none" w:sz="0" w:space="0" w:color="auto"/>
        <w:bottom w:val="none" w:sz="0" w:space="0" w:color="auto"/>
        <w:right w:val="none" w:sz="0" w:space="0" w:color="auto"/>
      </w:divBdr>
    </w:div>
    <w:div w:id="1169447056">
      <w:bodyDiv w:val="1"/>
      <w:marLeft w:val="0"/>
      <w:marRight w:val="0"/>
      <w:marTop w:val="0"/>
      <w:marBottom w:val="0"/>
      <w:divBdr>
        <w:top w:val="none" w:sz="0" w:space="0" w:color="auto"/>
        <w:left w:val="none" w:sz="0" w:space="0" w:color="auto"/>
        <w:bottom w:val="none" w:sz="0" w:space="0" w:color="auto"/>
        <w:right w:val="none" w:sz="0" w:space="0" w:color="auto"/>
      </w:divBdr>
    </w:div>
    <w:div w:id="1243832082">
      <w:bodyDiv w:val="1"/>
      <w:marLeft w:val="0"/>
      <w:marRight w:val="0"/>
      <w:marTop w:val="0"/>
      <w:marBottom w:val="0"/>
      <w:divBdr>
        <w:top w:val="none" w:sz="0" w:space="0" w:color="auto"/>
        <w:left w:val="none" w:sz="0" w:space="0" w:color="auto"/>
        <w:bottom w:val="none" w:sz="0" w:space="0" w:color="auto"/>
        <w:right w:val="none" w:sz="0" w:space="0" w:color="auto"/>
      </w:divBdr>
    </w:div>
    <w:div w:id="1247882703">
      <w:bodyDiv w:val="1"/>
      <w:marLeft w:val="0"/>
      <w:marRight w:val="0"/>
      <w:marTop w:val="0"/>
      <w:marBottom w:val="0"/>
      <w:divBdr>
        <w:top w:val="none" w:sz="0" w:space="0" w:color="auto"/>
        <w:left w:val="none" w:sz="0" w:space="0" w:color="auto"/>
        <w:bottom w:val="none" w:sz="0" w:space="0" w:color="auto"/>
        <w:right w:val="none" w:sz="0" w:space="0" w:color="auto"/>
      </w:divBdr>
      <w:divsChild>
        <w:div w:id="2042048474">
          <w:marLeft w:val="0"/>
          <w:marRight w:val="0"/>
          <w:marTop w:val="0"/>
          <w:marBottom w:val="0"/>
          <w:divBdr>
            <w:top w:val="none" w:sz="0" w:space="0" w:color="auto"/>
            <w:left w:val="none" w:sz="0" w:space="0" w:color="auto"/>
            <w:bottom w:val="none" w:sz="0" w:space="0" w:color="auto"/>
            <w:right w:val="none" w:sz="0" w:space="0" w:color="auto"/>
          </w:divBdr>
          <w:divsChild>
            <w:div w:id="1783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0247">
      <w:bodyDiv w:val="1"/>
      <w:marLeft w:val="0"/>
      <w:marRight w:val="0"/>
      <w:marTop w:val="0"/>
      <w:marBottom w:val="0"/>
      <w:divBdr>
        <w:top w:val="none" w:sz="0" w:space="0" w:color="auto"/>
        <w:left w:val="none" w:sz="0" w:space="0" w:color="auto"/>
        <w:bottom w:val="none" w:sz="0" w:space="0" w:color="auto"/>
        <w:right w:val="none" w:sz="0" w:space="0" w:color="auto"/>
      </w:divBdr>
    </w:div>
    <w:div w:id="1302004818">
      <w:bodyDiv w:val="1"/>
      <w:marLeft w:val="0"/>
      <w:marRight w:val="0"/>
      <w:marTop w:val="0"/>
      <w:marBottom w:val="0"/>
      <w:divBdr>
        <w:top w:val="none" w:sz="0" w:space="0" w:color="auto"/>
        <w:left w:val="none" w:sz="0" w:space="0" w:color="auto"/>
        <w:bottom w:val="none" w:sz="0" w:space="0" w:color="auto"/>
        <w:right w:val="none" w:sz="0" w:space="0" w:color="auto"/>
      </w:divBdr>
      <w:divsChild>
        <w:div w:id="1412894339">
          <w:marLeft w:val="0"/>
          <w:marRight w:val="0"/>
          <w:marTop w:val="0"/>
          <w:marBottom w:val="0"/>
          <w:divBdr>
            <w:top w:val="none" w:sz="0" w:space="0" w:color="auto"/>
            <w:left w:val="none" w:sz="0" w:space="0" w:color="auto"/>
            <w:bottom w:val="none" w:sz="0" w:space="0" w:color="auto"/>
            <w:right w:val="none" w:sz="0" w:space="0" w:color="auto"/>
          </w:divBdr>
          <w:divsChild>
            <w:div w:id="209735019">
              <w:marLeft w:val="0"/>
              <w:marRight w:val="0"/>
              <w:marTop w:val="0"/>
              <w:marBottom w:val="0"/>
              <w:divBdr>
                <w:top w:val="none" w:sz="0" w:space="0" w:color="auto"/>
                <w:left w:val="none" w:sz="0" w:space="0" w:color="auto"/>
                <w:bottom w:val="none" w:sz="0" w:space="0" w:color="auto"/>
                <w:right w:val="none" w:sz="0" w:space="0" w:color="auto"/>
              </w:divBdr>
            </w:div>
            <w:div w:id="548032290">
              <w:marLeft w:val="0"/>
              <w:marRight w:val="0"/>
              <w:marTop w:val="0"/>
              <w:marBottom w:val="0"/>
              <w:divBdr>
                <w:top w:val="none" w:sz="0" w:space="0" w:color="auto"/>
                <w:left w:val="none" w:sz="0" w:space="0" w:color="auto"/>
                <w:bottom w:val="none" w:sz="0" w:space="0" w:color="auto"/>
                <w:right w:val="none" w:sz="0" w:space="0" w:color="auto"/>
              </w:divBdr>
            </w:div>
            <w:div w:id="1911035653">
              <w:marLeft w:val="0"/>
              <w:marRight w:val="0"/>
              <w:marTop w:val="0"/>
              <w:marBottom w:val="0"/>
              <w:divBdr>
                <w:top w:val="none" w:sz="0" w:space="0" w:color="auto"/>
                <w:left w:val="none" w:sz="0" w:space="0" w:color="auto"/>
                <w:bottom w:val="none" w:sz="0" w:space="0" w:color="auto"/>
                <w:right w:val="none" w:sz="0" w:space="0" w:color="auto"/>
              </w:divBdr>
            </w:div>
            <w:div w:id="750004072">
              <w:marLeft w:val="0"/>
              <w:marRight w:val="0"/>
              <w:marTop w:val="0"/>
              <w:marBottom w:val="0"/>
              <w:divBdr>
                <w:top w:val="none" w:sz="0" w:space="0" w:color="auto"/>
                <w:left w:val="none" w:sz="0" w:space="0" w:color="auto"/>
                <w:bottom w:val="none" w:sz="0" w:space="0" w:color="auto"/>
                <w:right w:val="none" w:sz="0" w:space="0" w:color="auto"/>
              </w:divBdr>
            </w:div>
            <w:div w:id="1228372184">
              <w:marLeft w:val="0"/>
              <w:marRight w:val="0"/>
              <w:marTop w:val="0"/>
              <w:marBottom w:val="0"/>
              <w:divBdr>
                <w:top w:val="none" w:sz="0" w:space="0" w:color="auto"/>
                <w:left w:val="none" w:sz="0" w:space="0" w:color="auto"/>
                <w:bottom w:val="none" w:sz="0" w:space="0" w:color="auto"/>
                <w:right w:val="none" w:sz="0" w:space="0" w:color="auto"/>
              </w:divBdr>
            </w:div>
            <w:div w:id="294065790">
              <w:marLeft w:val="0"/>
              <w:marRight w:val="0"/>
              <w:marTop w:val="0"/>
              <w:marBottom w:val="0"/>
              <w:divBdr>
                <w:top w:val="none" w:sz="0" w:space="0" w:color="auto"/>
                <w:left w:val="none" w:sz="0" w:space="0" w:color="auto"/>
                <w:bottom w:val="none" w:sz="0" w:space="0" w:color="auto"/>
                <w:right w:val="none" w:sz="0" w:space="0" w:color="auto"/>
              </w:divBdr>
            </w:div>
            <w:div w:id="1763598386">
              <w:marLeft w:val="0"/>
              <w:marRight w:val="0"/>
              <w:marTop w:val="0"/>
              <w:marBottom w:val="0"/>
              <w:divBdr>
                <w:top w:val="none" w:sz="0" w:space="0" w:color="auto"/>
                <w:left w:val="none" w:sz="0" w:space="0" w:color="auto"/>
                <w:bottom w:val="none" w:sz="0" w:space="0" w:color="auto"/>
                <w:right w:val="none" w:sz="0" w:space="0" w:color="auto"/>
              </w:divBdr>
            </w:div>
            <w:div w:id="162163245">
              <w:marLeft w:val="0"/>
              <w:marRight w:val="0"/>
              <w:marTop w:val="0"/>
              <w:marBottom w:val="0"/>
              <w:divBdr>
                <w:top w:val="none" w:sz="0" w:space="0" w:color="auto"/>
                <w:left w:val="none" w:sz="0" w:space="0" w:color="auto"/>
                <w:bottom w:val="none" w:sz="0" w:space="0" w:color="auto"/>
                <w:right w:val="none" w:sz="0" w:space="0" w:color="auto"/>
              </w:divBdr>
            </w:div>
            <w:div w:id="1427309573">
              <w:marLeft w:val="0"/>
              <w:marRight w:val="0"/>
              <w:marTop w:val="0"/>
              <w:marBottom w:val="0"/>
              <w:divBdr>
                <w:top w:val="none" w:sz="0" w:space="0" w:color="auto"/>
                <w:left w:val="none" w:sz="0" w:space="0" w:color="auto"/>
                <w:bottom w:val="none" w:sz="0" w:space="0" w:color="auto"/>
                <w:right w:val="none" w:sz="0" w:space="0" w:color="auto"/>
              </w:divBdr>
            </w:div>
            <w:div w:id="1921402920">
              <w:marLeft w:val="0"/>
              <w:marRight w:val="0"/>
              <w:marTop w:val="0"/>
              <w:marBottom w:val="0"/>
              <w:divBdr>
                <w:top w:val="none" w:sz="0" w:space="0" w:color="auto"/>
                <w:left w:val="none" w:sz="0" w:space="0" w:color="auto"/>
                <w:bottom w:val="none" w:sz="0" w:space="0" w:color="auto"/>
                <w:right w:val="none" w:sz="0" w:space="0" w:color="auto"/>
              </w:divBdr>
              <w:divsChild>
                <w:div w:id="1166559125">
                  <w:marLeft w:val="0"/>
                  <w:marRight w:val="0"/>
                  <w:marTop w:val="0"/>
                  <w:marBottom w:val="0"/>
                  <w:divBdr>
                    <w:top w:val="none" w:sz="0" w:space="0" w:color="auto"/>
                    <w:left w:val="none" w:sz="0" w:space="0" w:color="auto"/>
                    <w:bottom w:val="none" w:sz="0" w:space="0" w:color="auto"/>
                    <w:right w:val="none" w:sz="0" w:space="0" w:color="auto"/>
                  </w:divBdr>
                </w:div>
                <w:div w:id="798231587">
                  <w:marLeft w:val="0"/>
                  <w:marRight w:val="0"/>
                  <w:marTop w:val="0"/>
                  <w:marBottom w:val="0"/>
                  <w:divBdr>
                    <w:top w:val="none" w:sz="0" w:space="0" w:color="auto"/>
                    <w:left w:val="none" w:sz="0" w:space="0" w:color="auto"/>
                    <w:bottom w:val="none" w:sz="0" w:space="0" w:color="auto"/>
                    <w:right w:val="none" w:sz="0" w:space="0" w:color="auto"/>
                  </w:divBdr>
                </w:div>
                <w:div w:id="536238440">
                  <w:marLeft w:val="0"/>
                  <w:marRight w:val="0"/>
                  <w:marTop w:val="0"/>
                  <w:marBottom w:val="0"/>
                  <w:divBdr>
                    <w:top w:val="none" w:sz="0" w:space="0" w:color="auto"/>
                    <w:left w:val="none" w:sz="0" w:space="0" w:color="auto"/>
                    <w:bottom w:val="none" w:sz="0" w:space="0" w:color="auto"/>
                    <w:right w:val="none" w:sz="0" w:space="0" w:color="auto"/>
                  </w:divBdr>
                </w:div>
                <w:div w:id="190843948">
                  <w:marLeft w:val="0"/>
                  <w:marRight w:val="0"/>
                  <w:marTop w:val="0"/>
                  <w:marBottom w:val="0"/>
                  <w:divBdr>
                    <w:top w:val="none" w:sz="0" w:space="0" w:color="auto"/>
                    <w:left w:val="none" w:sz="0" w:space="0" w:color="auto"/>
                    <w:bottom w:val="none" w:sz="0" w:space="0" w:color="auto"/>
                    <w:right w:val="none" w:sz="0" w:space="0" w:color="auto"/>
                  </w:divBdr>
                </w:div>
                <w:div w:id="214198603">
                  <w:marLeft w:val="0"/>
                  <w:marRight w:val="0"/>
                  <w:marTop w:val="0"/>
                  <w:marBottom w:val="0"/>
                  <w:divBdr>
                    <w:top w:val="none" w:sz="0" w:space="0" w:color="auto"/>
                    <w:left w:val="none" w:sz="0" w:space="0" w:color="auto"/>
                    <w:bottom w:val="none" w:sz="0" w:space="0" w:color="auto"/>
                    <w:right w:val="none" w:sz="0" w:space="0" w:color="auto"/>
                  </w:divBdr>
                </w:div>
                <w:div w:id="2112507284">
                  <w:marLeft w:val="0"/>
                  <w:marRight w:val="0"/>
                  <w:marTop w:val="0"/>
                  <w:marBottom w:val="0"/>
                  <w:divBdr>
                    <w:top w:val="none" w:sz="0" w:space="0" w:color="auto"/>
                    <w:left w:val="none" w:sz="0" w:space="0" w:color="auto"/>
                    <w:bottom w:val="none" w:sz="0" w:space="0" w:color="auto"/>
                    <w:right w:val="none" w:sz="0" w:space="0" w:color="auto"/>
                  </w:divBdr>
                </w:div>
                <w:div w:id="1296522144">
                  <w:marLeft w:val="0"/>
                  <w:marRight w:val="0"/>
                  <w:marTop w:val="0"/>
                  <w:marBottom w:val="0"/>
                  <w:divBdr>
                    <w:top w:val="none" w:sz="0" w:space="0" w:color="auto"/>
                    <w:left w:val="none" w:sz="0" w:space="0" w:color="auto"/>
                    <w:bottom w:val="none" w:sz="0" w:space="0" w:color="auto"/>
                    <w:right w:val="none" w:sz="0" w:space="0" w:color="auto"/>
                  </w:divBdr>
                </w:div>
                <w:div w:id="1062483726">
                  <w:marLeft w:val="0"/>
                  <w:marRight w:val="0"/>
                  <w:marTop w:val="0"/>
                  <w:marBottom w:val="0"/>
                  <w:divBdr>
                    <w:top w:val="none" w:sz="0" w:space="0" w:color="auto"/>
                    <w:left w:val="none" w:sz="0" w:space="0" w:color="auto"/>
                    <w:bottom w:val="none" w:sz="0" w:space="0" w:color="auto"/>
                    <w:right w:val="none" w:sz="0" w:space="0" w:color="auto"/>
                  </w:divBdr>
                </w:div>
                <w:div w:id="418454179">
                  <w:marLeft w:val="0"/>
                  <w:marRight w:val="0"/>
                  <w:marTop w:val="0"/>
                  <w:marBottom w:val="0"/>
                  <w:divBdr>
                    <w:top w:val="none" w:sz="0" w:space="0" w:color="auto"/>
                    <w:left w:val="none" w:sz="0" w:space="0" w:color="auto"/>
                    <w:bottom w:val="none" w:sz="0" w:space="0" w:color="auto"/>
                    <w:right w:val="none" w:sz="0" w:space="0" w:color="auto"/>
                  </w:divBdr>
                </w:div>
                <w:div w:id="2091193250">
                  <w:marLeft w:val="0"/>
                  <w:marRight w:val="0"/>
                  <w:marTop w:val="0"/>
                  <w:marBottom w:val="0"/>
                  <w:divBdr>
                    <w:top w:val="none" w:sz="0" w:space="0" w:color="auto"/>
                    <w:left w:val="none" w:sz="0" w:space="0" w:color="auto"/>
                    <w:bottom w:val="none" w:sz="0" w:space="0" w:color="auto"/>
                    <w:right w:val="none" w:sz="0" w:space="0" w:color="auto"/>
                  </w:divBdr>
                </w:div>
                <w:div w:id="1923945650">
                  <w:marLeft w:val="0"/>
                  <w:marRight w:val="0"/>
                  <w:marTop w:val="0"/>
                  <w:marBottom w:val="0"/>
                  <w:divBdr>
                    <w:top w:val="none" w:sz="0" w:space="0" w:color="auto"/>
                    <w:left w:val="none" w:sz="0" w:space="0" w:color="auto"/>
                    <w:bottom w:val="none" w:sz="0" w:space="0" w:color="auto"/>
                    <w:right w:val="none" w:sz="0" w:space="0" w:color="auto"/>
                  </w:divBdr>
                </w:div>
                <w:div w:id="1295718318">
                  <w:marLeft w:val="0"/>
                  <w:marRight w:val="0"/>
                  <w:marTop w:val="0"/>
                  <w:marBottom w:val="0"/>
                  <w:divBdr>
                    <w:top w:val="none" w:sz="0" w:space="0" w:color="auto"/>
                    <w:left w:val="none" w:sz="0" w:space="0" w:color="auto"/>
                    <w:bottom w:val="none" w:sz="0" w:space="0" w:color="auto"/>
                    <w:right w:val="none" w:sz="0" w:space="0" w:color="auto"/>
                  </w:divBdr>
                </w:div>
                <w:div w:id="1597666451">
                  <w:marLeft w:val="0"/>
                  <w:marRight w:val="0"/>
                  <w:marTop w:val="0"/>
                  <w:marBottom w:val="0"/>
                  <w:divBdr>
                    <w:top w:val="none" w:sz="0" w:space="0" w:color="auto"/>
                    <w:left w:val="none" w:sz="0" w:space="0" w:color="auto"/>
                    <w:bottom w:val="none" w:sz="0" w:space="0" w:color="auto"/>
                    <w:right w:val="none" w:sz="0" w:space="0" w:color="auto"/>
                  </w:divBdr>
                </w:div>
                <w:div w:id="1145316826">
                  <w:marLeft w:val="0"/>
                  <w:marRight w:val="0"/>
                  <w:marTop w:val="0"/>
                  <w:marBottom w:val="0"/>
                  <w:divBdr>
                    <w:top w:val="none" w:sz="0" w:space="0" w:color="auto"/>
                    <w:left w:val="none" w:sz="0" w:space="0" w:color="auto"/>
                    <w:bottom w:val="none" w:sz="0" w:space="0" w:color="auto"/>
                    <w:right w:val="none" w:sz="0" w:space="0" w:color="auto"/>
                  </w:divBdr>
                </w:div>
                <w:div w:id="1222591637">
                  <w:marLeft w:val="0"/>
                  <w:marRight w:val="0"/>
                  <w:marTop w:val="0"/>
                  <w:marBottom w:val="0"/>
                  <w:divBdr>
                    <w:top w:val="none" w:sz="0" w:space="0" w:color="auto"/>
                    <w:left w:val="none" w:sz="0" w:space="0" w:color="auto"/>
                    <w:bottom w:val="none" w:sz="0" w:space="0" w:color="auto"/>
                    <w:right w:val="none" w:sz="0" w:space="0" w:color="auto"/>
                  </w:divBdr>
                </w:div>
                <w:div w:id="2057196265">
                  <w:marLeft w:val="0"/>
                  <w:marRight w:val="0"/>
                  <w:marTop w:val="0"/>
                  <w:marBottom w:val="0"/>
                  <w:divBdr>
                    <w:top w:val="none" w:sz="0" w:space="0" w:color="auto"/>
                    <w:left w:val="none" w:sz="0" w:space="0" w:color="auto"/>
                    <w:bottom w:val="none" w:sz="0" w:space="0" w:color="auto"/>
                    <w:right w:val="none" w:sz="0" w:space="0" w:color="auto"/>
                  </w:divBdr>
                </w:div>
                <w:div w:id="1197037409">
                  <w:marLeft w:val="0"/>
                  <w:marRight w:val="0"/>
                  <w:marTop w:val="0"/>
                  <w:marBottom w:val="0"/>
                  <w:divBdr>
                    <w:top w:val="none" w:sz="0" w:space="0" w:color="auto"/>
                    <w:left w:val="none" w:sz="0" w:space="0" w:color="auto"/>
                    <w:bottom w:val="none" w:sz="0" w:space="0" w:color="auto"/>
                    <w:right w:val="none" w:sz="0" w:space="0" w:color="auto"/>
                  </w:divBdr>
                </w:div>
                <w:div w:id="1629241872">
                  <w:marLeft w:val="0"/>
                  <w:marRight w:val="0"/>
                  <w:marTop w:val="0"/>
                  <w:marBottom w:val="0"/>
                  <w:divBdr>
                    <w:top w:val="none" w:sz="0" w:space="0" w:color="auto"/>
                    <w:left w:val="none" w:sz="0" w:space="0" w:color="auto"/>
                    <w:bottom w:val="none" w:sz="0" w:space="0" w:color="auto"/>
                    <w:right w:val="none" w:sz="0" w:space="0" w:color="auto"/>
                  </w:divBdr>
                </w:div>
                <w:div w:id="1976982836">
                  <w:marLeft w:val="0"/>
                  <w:marRight w:val="0"/>
                  <w:marTop w:val="0"/>
                  <w:marBottom w:val="0"/>
                  <w:divBdr>
                    <w:top w:val="none" w:sz="0" w:space="0" w:color="auto"/>
                    <w:left w:val="none" w:sz="0" w:space="0" w:color="auto"/>
                    <w:bottom w:val="none" w:sz="0" w:space="0" w:color="auto"/>
                    <w:right w:val="none" w:sz="0" w:space="0" w:color="auto"/>
                  </w:divBdr>
                </w:div>
                <w:div w:id="1714037781">
                  <w:marLeft w:val="0"/>
                  <w:marRight w:val="0"/>
                  <w:marTop w:val="0"/>
                  <w:marBottom w:val="0"/>
                  <w:divBdr>
                    <w:top w:val="none" w:sz="0" w:space="0" w:color="auto"/>
                    <w:left w:val="none" w:sz="0" w:space="0" w:color="auto"/>
                    <w:bottom w:val="none" w:sz="0" w:space="0" w:color="auto"/>
                    <w:right w:val="none" w:sz="0" w:space="0" w:color="auto"/>
                  </w:divBdr>
                </w:div>
                <w:div w:id="1367950054">
                  <w:marLeft w:val="0"/>
                  <w:marRight w:val="0"/>
                  <w:marTop w:val="0"/>
                  <w:marBottom w:val="0"/>
                  <w:divBdr>
                    <w:top w:val="none" w:sz="0" w:space="0" w:color="auto"/>
                    <w:left w:val="none" w:sz="0" w:space="0" w:color="auto"/>
                    <w:bottom w:val="none" w:sz="0" w:space="0" w:color="auto"/>
                    <w:right w:val="none" w:sz="0" w:space="0" w:color="auto"/>
                  </w:divBdr>
                </w:div>
                <w:div w:id="125247705">
                  <w:marLeft w:val="0"/>
                  <w:marRight w:val="0"/>
                  <w:marTop w:val="0"/>
                  <w:marBottom w:val="0"/>
                  <w:divBdr>
                    <w:top w:val="none" w:sz="0" w:space="0" w:color="auto"/>
                    <w:left w:val="none" w:sz="0" w:space="0" w:color="auto"/>
                    <w:bottom w:val="none" w:sz="0" w:space="0" w:color="auto"/>
                    <w:right w:val="none" w:sz="0" w:space="0" w:color="auto"/>
                  </w:divBdr>
                </w:div>
                <w:div w:id="581792249">
                  <w:marLeft w:val="0"/>
                  <w:marRight w:val="0"/>
                  <w:marTop w:val="0"/>
                  <w:marBottom w:val="0"/>
                  <w:divBdr>
                    <w:top w:val="none" w:sz="0" w:space="0" w:color="auto"/>
                    <w:left w:val="none" w:sz="0" w:space="0" w:color="auto"/>
                    <w:bottom w:val="none" w:sz="0" w:space="0" w:color="auto"/>
                    <w:right w:val="none" w:sz="0" w:space="0" w:color="auto"/>
                  </w:divBdr>
                </w:div>
                <w:div w:id="248848823">
                  <w:marLeft w:val="0"/>
                  <w:marRight w:val="0"/>
                  <w:marTop w:val="0"/>
                  <w:marBottom w:val="0"/>
                  <w:divBdr>
                    <w:top w:val="none" w:sz="0" w:space="0" w:color="auto"/>
                    <w:left w:val="none" w:sz="0" w:space="0" w:color="auto"/>
                    <w:bottom w:val="none" w:sz="0" w:space="0" w:color="auto"/>
                    <w:right w:val="none" w:sz="0" w:space="0" w:color="auto"/>
                  </w:divBdr>
                </w:div>
                <w:div w:id="1307471389">
                  <w:marLeft w:val="0"/>
                  <w:marRight w:val="0"/>
                  <w:marTop w:val="0"/>
                  <w:marBottom w:val="0"/>
                  <w:divBdr>
                    <w:top w:val="none" w:sz="0" w:space="0" w:color="auto"/>
                    <w:left w:val="none" w:sz="0" w:space="0" w:color="auto"/>
                    <w:bottom w:val="none" w:sz="0" w:space="0" w:color="auto"/>
                    <w:right w:val="none" w:sz="0" w:space="0" w:color="auto"/>
                  </w:divBdr>
                </w:div>
                <w:div w:id="1964997238">
                  <w:marLeft w:val="0"/>
                  <w:marRight w:val="0"/>
                  <w:marTop w:val="0"/>
                  <w:marBottom w:val="0"/>
                  <w:divBdr>
                    <w:top w:val="none" w:sz="0" w:space="0" w:color="auto"/>
                    <w:left w:val="none" w:sz="0" w:space="0" w:color="auto"/>
                    <w:bottom w:val="none" w:sz="0" w:space="0" w:color="auto"/>
                    <w:right w:val="none" w:sz="0" w:space="0" w:color="auto"/>
                  </w:divBdr>
                </w:div>
                <w:div w:id="904534140">
                  <w:marLeft w:val="0"/>
                  <w:marRight w:val="0"/>
                  <w:marTop w:val="0"/>
                  <w:marBottom w:val="0"/>
                  <w:divBdr>
                    <w:top w:val="none" w:sz="0" w:space="0" w:color="auto"/>
                    <w:left w:val="none" w:sz="0" w:space="0" w:color="auto"/>
                    <w:bottom w:val="none" w:sz="0" w:space="0" w:color="auto"/>
                    <w:right w:val="none" w:sz="0" w:space="0" w:color="auto"/>
                  </w:divBdr>
                </w:div>
                <w:div w:id="1988892841">
                  <w:marLeft w:val="0"/>
                  <w:marRight w:val="0"/>
                  <w:marTop w:val="0"/>
                  <w:marBottom w:val="0"/>
                  <w:divBdr>
                    <w:top w:val="none" w:sz="0" w:space="0" w:color="auto"/>
                    <w:left w:val="none" w:sz="0" w:space="0" w:color="auto"/>
                    <w:bottom w:val="none" w:sz="0" w:space="0" w:color="auto"/>
                    <w:right w:val="none" w:sz="0" w:space="0" w:color="auto"/>
                  </w:divBdr>
                </w:div>
                <w:div w:id="1116483865">
                  <w:marLeft w:val="0"/>
                  <w:marRight w:val="0"/>
                  <w:marTop w:val="0"/>
                  <w:marBottom w:val="0"/>
                  <w:divBdr>
                    <w:top w:val="none" w:sz="0" w:space="0" w:color="auto"/>
                    <w:left w:val="none" w:sz="0" w:space="0" w:color="auto"/>
                    <w:bottom w:val="none" w:sz="0" w:space="0" w:color="auto"/>
                    <w:right w:val="none" w:sz="0" w:space="0" w:color="auto"/>
                  </w:divBdr>
                </w:div>
                <w:div w:id="848518258">
                  <w:marLeft w:val="0"/>
                  <w:marRight w:val="0"/>
                  <w:marTop w:val="0"/>
                  <w:marBottom w:val="0"/>
                  <w:divBdr>
                    <w:top w:val="none" w:sz="0" w:space="0" w:color="auto"/>
                    <w:left w:val="none" w:sz="0" w:space="0" w:color="auto"/>
                    <w:bottom w:val="none" w:sz="0" w:space="0" w:color="auto"/>
                    <w:right w:val="none" w:sz="0" w:space="0" w:color="auto"/>
                  </w:divBdr>
                </w:div>
                <w:div w:id="609625929">
                  <w:marLeft w:val="0"/>
                  <w:marRight w:val="0"/>
                  <w:marTop w:val="0"/>
                  <w:marBottom w:val="0"/>
                  <w:divBdr>
                    <w:top w:val="none" w:sz="0" w:space="0" w:color="auto"/>
                    <w:left w:val="none" w:sz="0" w:space="0" w:color="auto"/>
                    <w:bottom w:val="none" w:sz="0" w:space="0" w:color="auto"/>
                    <w:right w:val="none" w:sz="0" w:space="0" w:color="auto"/>
                  </w:divBdr>
                </w:div>
                <w:div w:id="846409185">
                  <w:marLeft w:val="0"/>
                  <w:marRight w:val="0"/>
                  <w:marTop w:val="0"/>
                  <w:marBottom w:val="0"/>
                  <w:divBdr>
                    <w:top w:val="none" w:sz="0" w:space="0" w:color="auto"/>
                    <w:left w:val="none" w:sz="0" w:space="0" w:color="auto"/>
                    <w:bottom w:val="none" w:sz="0" w:space="0" w:color="auto"/>
                    <w:right w:val="none" w:sz="0" w:space="0" w:color="auto"/>
                  </w:divBdr>
                </w:div>
                <w:div w:id="1376469085">
                  <w:marLeft w:val="0"/>
                  <w:marRight w:val="0"/>
                  <w:marTop w:val="0"/>
                  <w:marBottom w:val="0"/>
                  <w:divBdr>
                    <w:top w:val="none" w:sz="0" w:space="0" w:color="auto"/>
                    <w:left w:val="none" w:sz="0" w:space="0" w:color="auto"/>
                    <w:bottom w:val="none" w:sz="0" w:space="0" w:color="auto"/>
                    <w:right w:val="none" w:sz="0" w:space="0" w:color="auto"/>
                  </w:divBdr>
                </w:div>
                <w:div w:id="1438677961">
                  <w:marLeft w:val="0"/>
                  <w:marRight w:val="0"/>
                  <w:marTop w:val="0"/>
                  <w:marBottom w:val="0"/>
                  <w:divBdr>
                    <w:top w:val="none" w:sz="0" w:space="0" w:color="auto"/>
                    <w:left w:val="none" w:sz="0" w:space="0" w:color="auto"/>
                    <w:bottom w:val="none" w:sz="0" w:space="0" w:color="auto"/>
                    <w:right w:val="none" w:sz="0" w:space="0" w:color="auto"/>
                  </w:divBdr>
                </w:div>
                <w:div w:id="64576669">
                  <w:marLeft w:val="0"/>
                  <w:marRight w:val="0"/>
                  <w:marTop w:val="0"/>
                  <w:marBottom w:val="0"/>
                  <w:divBdr>
                    <w:top w:val="none" w:sz="0" w:space="0" w:color="auto"/>
                    <w:left w:val="none" w:sz="0" w:space="0" w:color="auto"/>
                    <w:bottom w:val="none" w:sz="0" w:space="0" w:color="auto"/>
                    <w:right w:val="none" w:sz="0" w:space="0" w:color="auto"/>
                  </w:divBdr>
                </w:div>
                <w:div w:id="1189492637">
                  <w:marLeft w:val="0"/>
                  <w:marRight w:val="0"/>
                  <w:marTop w:val="0"/>
                  <w:marBottom w:val="0"/>
                  <w:divBdr>
                    <w:top w:val="none" w:sz="0" w:space="0" w:color="auto"/>
                    <w:left w:val="none" w:sz="0" w:space="0" w:color="auto"/>
                    <w:bottom w:val="none" w:sz="0" w:space="0" w:color="auto"/>
                    <w:right w:val="none" w:sz="0" w:space="0" w:color="auto"/>
                  </w:divBdr>
                </w:div>
                <w:div w:id="210002235">
                  <w:marLeft w:val="0"/>
                  <w:marRight w:val="0"/>
                  <w:marTop w:val="0"/>
                  <w:marBottom w:val="0"/>
                  <w:divBdr>
                    <w:top w:val="none" w:sz="0" w:space="0" w:color="auto"/>
                    <w:left w:val="none" w:sz="0" w:space="0" w:color="auto"/>
                    <w:bottom w:val="none" w:sz="0" w:space="0" w:color="auto"/>
                    <w:right w:val="none" w:sz="0" w:space="0" w:color="auto"/>
                  </w:divBdr>
                </w:div>
                <w:div w:id="1034841211">
                  <w:marLeft w:val="0"/>
                  <w:marRight w:val="0"/>
                  <w:marTop w:val="0"/>
                  <w:marBottom w:val="0"/>
                  <w:divBdr>
                    <w:top w:val="none" w:sz="0" w:space="0" w:color="auto"/>
                    <w:left w:val="none" w:sz="0" w:space="0" w:color="auto"/>
                    <w:bottom w:val="none" w:sz="0" w:space="0" w:color="auto"/>
                    <w:right w:val="none" w:sz="0" w:space="0" w:color="auto"/>
                  </w:divBdr>
                </w:div>
                <w:div w:id="602223439">
                  <w:marLeft w:val="0"/>
                  <w:marRight w:val="0"/>
                  <w:marTop w:val="0"/>
                  <w:marBottom w:val="0"/>
                  <w:divBdr>
                    <w:top w:val="none" w:sz="0" w:space="0" w:color="auto"/>
                    <w:left w:val="none" w:sz="0" w:space="0" w:color="auto"/>
                    <w:bottom w:val="none" w:sz="0" w:space="0" w:color="auto"/>
                    <w:right w:val="none" w:sz="0" w:space="0" w:color="auto"/>
                  </w:divBdr>
                </w:div>
                <w:div w:id="1005523635">
                  <w:marLeft w:val="0"/>
                  <w:marRight w:val="0"/>
                  <w:marTop w:val="0"/>
                  <w:marBottom w:val="0"/>
                  <w:divBdr>
                    <w:top w:val="none" w:sz="0" w:space="0" w:color="auto"/>
                    <w:left w:val="none" w:sz="0" w:space="0" w:color="auto"/>
                    <w:bottom w:val="none" w:sz="0" w:space="0" w:color="auto"/>
                    <w:right w:val="none" w:sz="0" w:space="0" w:color="auto"/>
                  </w:divBdr>
                </w:div>
                <w:div w:id="1733654858">
                  <w:marLeft w:val="0"/>
                  <w:marRight w:val="0"/>
                  <w:marTop w:val="0"/>
                  <w:marBottom w:val="0"/>
                  <w:divBdr>
                    <w:top w:val="none" w:sz="0" w:space="0" w:color="auto"/>
                    <w:left w:val="none" w:sz="0" w:space="0" w:color="auto"/>
                    <w:bottom w:val="none" w:sz="0" w:space="0" w:color="auto"/>
                    <w:right w:val="none" w:sz="0" w:space="0" w:color="auto"/>
                  </w:divBdr>
                </w:div>
                <w:div w:id="338654579">
                  <w:marLeft w:val="0"/>
                  <w:marRight w:val="0"/>
                  <w:marTop w:val="0"/>
                  <w:marBottom w:val="0"/>
                  <w:divBdr>
                    <w:top w:val="none" w:sz="0" w:space="0" w:color="auto"/>
                    <w:left w:val="none" w:sz="0" w:space="0" w:color="auto"/>
                    <w:bottom w:val="none" w:sz="0" w:space="0" w:color="auto"/>
                    <w:right w:val="none" w:sz="0" w:space="0" w:color="auto"/>
                  </w:divBdr>
                </w:div>
                <w:div w:id="1505513669">
                  <w:marLeft w:val="0"/>
                  <w:marRight w:val="0"/>
                  <w:marTop w:val="0"/>
                  <w:marBottom w:val="0"/>
                  <w:divBdr>
                    <w:top w:val="none" w:sz="0" w:space="0" w:color="auto"/>
                    <w:left w:val="none" w:sz="0" w:space="0" w:color="auto"/>
                    <w:bottom w:val="none" w:sz="0" w:space="0" w:color="auto"/>
                    <w:right w:val="none" w:sz="0" w:space="0" w:color="auto"/>
                  </w:divBdr>
                </w:div>
                <w:div w:id="1820731354">
                  <w:marLeft w:val="0"/>
                  <w:marRight w:val="0"/>
                  <w:marTop w:val="0"/>
                  <w:marBottom w:val="0"/>
                  <w:divBdr>
                    <w:top w:val="none" w:sz="0" w:space="0" w:color="auto"/>
                    <w:left w:val="none" w:sz="0" w:space="0" w:color="auto"/>
                    <w:bottom w:val="none" w:sz="0" w:space="0" w:color="auto"/>
                    <w:right w:val="none" w:sz="0" w:space="0" w:color="auto"/>
                  </w:divBdr>
                </w:div>
                <w:div w:id="1749690577">
                  <w:marLeft w:val="0"/>
                  <w:marRight w:val="0"/>
                  <w:marTop w:val="0"/>
                  <w:marBottom w:val="0"/>
                  <w:divBdr>
                    <w:top w:val="none" w:sz="0" w:space="0" w:color="auto"/>
                    <w:left w:val="none" w:sz="0" w:space="0" w:color="auto"/>
                    <w:bottom w:val="none" w:sz="0" w:space="0" w:color="auto"/>
                    <w:right w:val="none" w:sz="0" w:space="0" w:color="auto"/>
                  </w:divBdr>
                </w:div>
                <w:div w:id="1776434795">
                  <w:marLeft w:val="0"/>
                  <w:marRight w:val="0"/>
                  <w:marTop w:val="0"/>
                  <w:marBottom w:val="0"/>
                  <w:divBdr>
                    <w:top w:val="none" w:sz="0" w:space="0" w:color="auto"/>
                    <w:left w:val="none" w:sz="0" w:space="0" w:color="auto"/>
                    <w:bottom w:val="none" w:sz="0" w:space="0" w:color="auto"/>
                    <w:right w:val="none" w:sz="0" w:space="0" w:color="auto"/>
                  </w:divBdr>
                </w:div>
                <w:div w:id="1869760406">
                  <w:marLeft w:val="0"/>
                  <w:marRight w:val="0"/>
                  <w:marTop w:val="0"/>
                  <w:marBottom w:val="0"/>
                  <w:divBdr>
                    <w:top w:val="none" w:sz="0" w:space="0" w:color="auto"/>
                    <w:left w:val="none" w:sz="0" w:space="0" w:color="auto"/>
                    <w:bottom w:val="none" w:sz="0" w:space="0" w:color="auto"/>
                    <w:right w:val="none" w:sz="0" w:space="0" w:color="auto"/>
                  </w:divBdr>
                </w:div>
                <w:div w:id="1174685488">
                  <w:marLeft w:val="0"/>
                  <w:marRight w:val="0"/>
                  <w:marTop w:val="0"/>
                  <w:marBottom w:val="0"/>
                  <w:divBdr>
                    <w:top w:val="none" w:sz="0" w:space="0" w:color="auto"/>
                    <w:left w:val="none" w:sz="0" w:space="0" w:color="auto"/>
                    <w:bottom w:val="none" w:sz="0" w:space="0" w:color="auto"/>
                    <w:right w:val="none" w:sz="0" w:space="0" w:color="auto"/>
                  </w:divBdr>
                </w:div>
                <w:div w:id="678240285">
                  <w:marLeft w:val="0"/>
                  <w:marRight w:val="0"/>
                  <w:marTop w:val="0"/>
                  <w:marBottom w:val="0"/>
                  <w:divBdr>
                    <w:top w:val="none" w:sz="0" w:space="0" w:color="auto"/>
                    <w:left w:val="none" w:sz="0" w:space="0" w:color="auto"/>
                    <w:bottom w:val="none" w:sz="0" w:space="0" w:color="auto"/>
                    <w:right w:val="none" w:sz="0" w:space="0" w:color="auto"/>
                  </w:divBdr>
                </w:div>
                <w:div w:id="36856606">
                  <w:marLeft w:val="0"/>
                  <w:marRight w:val="0"/>
                  <w:marTop w:val="0"/>
                  <w:marBottom w:val="0"/>
                  <w:divBdr>
                    <w:top w:val="none" w:sz="0" w:space="0" w:color="auto"/>
                    <w:left w:val="none" w:sz="0" w:space="0" w:color="auto"/>
                    <w:bottom w:val="none" w:sz="0" w:space="0" w:color="auto"/>
                    <w:right w:val="none" w:sz="0" w:space="0" w:color="auto"/>
                  </w:divBdr>
                </w:div>
                <w:div w:id="544027334">
                  <w:marLeft w:val="0"/>
                  <w:marRight w:val="0"/>
                  <w:marTop w:val="0"/>
                  <w:marBottom w:val="0"/>
                  <w:divBdr>
                    <w:top w:val="none" w:sz="0" w:space="0" w:color="auto"/>
                    <w:left w:val="none" w:sz="0" w:space="0" w:color="auto"/>
                    <w:bottom w:val="none" w:sz="0" w:space="0" w:color="auto"/>
                    <w:right w:val="none" w:sz="0" w:space="0" w:color="auto"/>
                  </w:divBdr>
                </w:div>
                <w:div w:id="775250487">
                  <w:marLeft w:val="0"/>
                  <w:marRight w:val="0"/>
                  <w:marTop w:val="0"/>
                  <w:marBottom w:val="0"/>
                  <w:divBdr>
                    <w:top w:val="none" w:sz="0" w:space="0" w:color="auto"/>
                    <w:left w:val="none" w:sz="0" w:space="0" w:color="auto"/>
                    <w:bottom w:val="none" w:sz="0" w:space="0" w:color="auto"/>
                    <w:right w:val="none" w:sz="0" w:space="0" w:color="auto"/>
                  </w:divBdr>
                </w:div>
                <w:div w:id="1025715210">
                  <w:marLeft w:val="0"/>
                  <w:marRight w:val="0"/>
                  <w:marTop w:val="0"/>
                  <w:marBottom w:val="0"/>
                  <w:divBdr>
                    <w:top w:val="none" w:sz="0" w:space="0" w:color="auto"/>
                    <w:left w:val="none" w:sz="0" w:space="0" w:color="auto"/>
                    <w:bottom w:val="none" w:sz="0" w:space="0" w:color="auto"/>
                    <w:right w:val="none" w:sz="0" w:space="0" w:color="auto"/>
                  </w:divBdr>
                </w:div>
                <w:div w:id="254754279">
                  <w:marLeft w:val="0"/>
                  <w:marRight w:val="0"/>
                  <w:marTop w:val="0"/>
                  <w:marBottom w:val="0"/>
                  <w:divBdr>
                    <w:top w:val="none" w:sz="0" w:space="0" w:color="auto"/>
                    <w:left w:val="none" w:sz="0" w:space="0" w:color="auto"/>
                    <w:bottom w:val="none" w:sz="0" w:space="0" w:color="auto"/>
                    <w:right w:val="none" w:sz="0" w:space="0" w:color="auto"/>
                  </w:divBdr>
                </w:div>
                <w:div w:id="1559437322">
                  <w:marLeft w:val="0"/>
                  <w:marRight w:val="0"/>
                  <w:marTop w:val="0"/>
                  <w:marBottom w:val="0"/>
                  <w:divBdr>
                    <w:top w:val="none" w:sz="0" w:space="0" w:color="auto"/>
                    <w:left w:val="none" w:sz="0" w:space="0" w:color="auto"/>
                    <w:bottom w:val="none" w:sz="0" w:space="0" w:color="auto"/>
                    <w:right w:val="none" w:sz="0" w:space="0" w:color="auto"/>
                  </w:divBdr>
                </w:div>
                <w:div w:id="1090856921">
                  <w:marLeft w:val="0"/>
                  <w:marRight w:val="0"/>
                  <w:marTop w:val="0"/>
                  <w:marBottom w:val="0"/>
                  <w:divBdr>
                    <w:top w:val="none" w:sz="0" w:space="0" w:color="auto"/>
                    <w:left w:val="none" w:sz="0" w:space="0" w:color="auto"/>
                    <w:bottom w:val="none" w:sz="0" w:space="0" w:color="auto"/>
                    <w:right w:val="none" w:sz="0" w:space="0" w:color="auto"/>
                  </w:divBdr>
                </w:div>
                <w:div w:id="1760176872">
                  <w:marLeft w:val="0"/>
                  <w:marRight w:val="0"/>
                  <w:marTop w:val="0"/>
                  <w:marBottom w:val="0"/>
                  <w:divBdr>
                    <w:top w:val="none" w:sz="0" w:space="0" w:color="auto"/>
                    <w:left w:val="none" w:sz="0" w:space="0" w:color="auto"/>
                    <w:bottom w:val="none" w:sz="0" w:space="0" w:color="auto"/>
                    <w:right w:val="none" w:sz="0" w:space="0" w:color="auto"/>
                  </w:divBdr>
                </w:div>
                <w:div w:id="614216158">
                  <w:marLeft w:val="0"/>
                  <w:marRight w:val="0"/>
                  <w:marTop w:val="0"/>
                  <w:marBottom w:val="0"/>
                  <w:divBdr>
                    <w:top w:val="none" w:sz="0" w:space="0" w:color="auto"/>
                    <w:left w:val="none" w:sz="0" w:space="0" w:color="auto"/>
                    <w:bottom w:val="none" w:sz="0" w:space="0" w:color="auto"/>
                    <w:right w:val="none" w:sz="0" w:space="0" w:color="auto"/>
                  </w:divBdr>
                </w:div>
                <w:div w:id="1794786611">
                  <w:marLeft w:val="0"/>
                  <w:marRight w:val="0"/>
                  <w:marTop w:val="0"/>
                  <w:marBottom w:val="0"/>
                  <w:divBdr>
                    <w:top w:val="none" w:sz="0" w:space="0" w:color="auto"/>
                    <w:left w:val="none" w:sz="0" w:space="0" w:color="auto"/>
                    <w:bottom w:val="none" w:sz="0" w:space="0" w:color="auto"/>
                    <w:right w:val="none" w:sz="0" w:space="0" w:color="auto"/>
                  </w:divBdr>
                </w:div>
                <w:div w:id="1160120659">
                  <w:marLeft w:val="0"/>
                  <w:marRight w:val="0"/>
                  <w:marTop w:val="0"/>
                  <w:marBottom w:val="0"/>
                  <w:divBdr>
                    <w:top w:val="none" w:sz="0" w:space="0" w:color="auto"/>
                    <w:left w:val="none" w:sz="0" w:space="0" w:color="auto"/>
                    <w:bottom w:val="none" w:sz="0" w:space="0" w:color="auto"/>
                    <w:right w:val="none" w:sz="0" w:space="0" w:color="auto"/>
                  </w:divBdr>
                </w:div>
                <w:div w:id="1293713357">
                  <w:marLeft w:val="0"/>
                  <w:marRight w:val="0"/>
                  <w:marTop w:val="0"/>
                  <w:marBottom w:val="0"/>
                  <w:divBdr>
                    <w:top w:val="none" w:sz="0" w:space="0" w:color="auto"/>
                    <w:left w:val="none" w:sz="0" w:space="0" w:color="auto"/>
                    <w:bottom w:val="none" w:sz="0" w:space="0" w:color="auto"/>
                    <w:right w:val="none" w:sz="0" w:space="0" w:color="auto"/>
                  </w:divBdr>
                </w:div>
                <w:div w:id="1731804783">
                  <w:marLeft w:val="0"/>
                  <w:marRight w:val="0"/>
                  <w:marTop w:val="0"/>
                  <w:marBottom w:val="0"/>
                  <w:divBdr>
                    <w:top w:val="none" w:sz="0" w:space="0" w:color="auto"/>
                    <w:left w:val="none" w:sz="0" w:space="0" w:color="auto"/>
                    <w:bottom w:val="none" w:sz="0" w:space="0" w:color="auto"/>
                    <w:right w:val="none" w:sz="0" w:space="0" w:color="auto"/>
                  </w:divBdr>
                </w:div>
                <w:div w:id="1068303966">
                  <w:marLeft w:val="0"/>
                  <w:marRight w:val="0"/>
                  <w:marTop w:val="0"/>
                  <w:marBottom w:val="0"/>
                  <w:divBdr>
                    <w:top w:val="none" w:sz="0" w:space="0" w:color="auto"/>
                    <w:left w:val="none" w:sz="0" w:space="0" w:color="auto"/>
                    <w:bottom w:val="none" w:sz="0" w:space="0" w:color="auto"/>
                    <w:right w:val="none" w:sz="0" w:space="0" w:color="auto"/>
                  </w:divBdr>
                </w:div>
                <w:div w:id="1275676328">
                  <w:marLeft w:val="0"/>
                  <w:marRight w:val="0"/>
                  <w:marTop w:val="0"/>
                  <w:marBottom w:val="0"/>
                  <w:divBdr>
                    <w:top w:val="none" w:sz="0" w:space="0" w:color="auto"/>
                    <w:left w:val="none" w:sz="0" w:space="0" w:color="auto"/>
                    <w:bottom w:val="none" w:sz="0" w:space="0" w:color="auto"/>
                    <w:right w:val="none" w:sz="0" w:space="0" w:color="auto"/>
                  </w:divBdr>
                </w:div>
                <w:div w:id="915938521">
                  <w:marLeft w:val="0"/>
                  <w:marRight w:val="0"/>
                  <w:marTop w:val="0"/>
                  <w:marBottom w:val="0"/>
                  <w:divBdr>
                    <w:top w:val="none" w:sz="0" w:space="0" w:color="auto"/>
                    <w:left w:val="none" w:sz="0" w:space="0" w:color="auto"/>
                    <w:bottom w:val="none" w:sz="0" w:space="0" w:color="auto"/>
                    <w:right w:val="none" w:sz="0" w:space="0" w:color="auto"/>
                  </w:divBdr>
                </w:div>
                <w:div w:id="1013537265">
                  <w:marLeft w:val="0"/>
                  <w:marRight w:val="0"/>
                  <w:marTop w:val="0"/>
                  <w:marBottom w:val="0"/>
                  <w:divBdr>
                    <w:top w:val="none" w:sz="0" w:space="0" w:color="auto"/>
                    <w:left w:val="none" w:sz="0" w:space="0" w:color="auto"/>
                    <w:bottom w:val="none" w:sz="0" w:space="0" w:color="auto"/>
                    <w:right w:val="none" w:sz="0" w:space="0" w:color="auto"/>
                  </w:divBdr>
                </w:div>
                <w:div w:id="2046364818">
                  <w:marLeft w:val="0"/>
                  <w:marRight w:val="0"/>
                  <w:marTop w:val="0"/>
                  <w:marBottom w:val="0"/>
                  <w:divBdr>
                    <w:top w:val="none" w:sz="0" w:space="0" w:color="auto"/>
                    <w:left w:val="none" w:sz="0" w:space="0" w:color="auto"/>
                    <w:bottom w:val="none" w:sz="0" w:space="0" w:color="auto"/>
                    <w:right w:val="none" w:sz="0" w:space="0" w:color="auto"/>
                  </w:divBdr>
                </w:div>
                <w:div w:id="1524322048">
                  <w:marLeft w:val="0"/>
                  <w:marRight w:val="0"/>
                  <w:marTop w:val="0"/>
                  <w:marBottom w:val="0"/>
                  <w:divBdr>
                    <w:top w:val="none" w:sz="0" w:space="0" w:color="auto"/>
                    <w:left w:val="none" w:sz="0" w:space="0" w:color="auto"/>
                    <w:bottom w:val="none" w:sz="0" w:space="0" w:color="auto"/>
                    <w:right w:val="none" w:sz="0" w:space="0" w:color="auto"/>
                  </w:divBdr>
                </w:div>
                <w:div w:id="1265072265">
                  <w:marLeft w:val="0"/>
                  <w:marRight w:val="0"/>
                  <w:marTop w:val="0"/>
                  <w:marBottom w:val="0"/>
                  <w:divBdr>
                    <w:top w:val="none" w:sz="0" w:space="0" w:color="auto"/>
                    <w:left w:val="none" w:sz="0" w:space="0" w:color="auto"/>
                    <w:bottom w:val="none" w:sz="0" w:space="0" w:color="auto"/>
                    <w:right w:val="none" w:sz="0" w:space="0" w:color="auto"/>
                  </w:divBdr>
                </w:div>
                <w:div w:id="967589308">
                  <w:marLeft w:val="0"/>
                  <w:marRight w:val="0"/>
                  <w:marTop w:val="0"/>
                  <w:marBottom w:val="0"/>
                  <w:divBdr>
                    <w:top w:val="none" w:sz="0" w:space="0" w:color="auto"/>
                    <w:left w:val="none" w:sz="0" w:space="0" w:color="auto"/>
                    <w:bottom w:val="none" w:sz="0" w:space="0" w:color="auto"/>
                    <w:right w:val="none" w:sz="0" w:space="0" w:color="auto"/>
                  </w:divBdr>
                </w:div>
                <w:div w:id="1654985356">
                  <w:marLeft w:val="0"/>
                  <w:marRight w:val="0"/>
                  <w:marTop w:val="0"/>
                  <w:marBottom w:val="0"/>
                  <w:divBdr>
                    <w:top w:val="none" w:sz="0" w:space="0" w:color="auto"/>
                    <w:left w:val="none" w:sz="0" w:space="0" w:color="auto"/>
                    <w:bottom w:val="none" w:sz="0" w:space="0" w:color="auto"/>
                    <w:right w:val="none" w:sz="0" w:space="0" w:color="auto"/>
                  </w:divBdr>
                </w:div>
                <w:div w:id="109058301">
                  <w:marLeft w:val="0"/>
                  <w:marRight w:val="0"/>
                  <w:marTop w:val="0"/>
                  <w:marBottom w:val="0"/>
                  <w:divBdr>
                    <w:top w:val="none" w:sz="0" w:space="0" w:color="auto"/>
                    <w:left w:val="none" w:sz="0" w:space="0" w:color="auto"/>
                    <w:bottom w:val="none" w:sz="0" w:space="0" w:color="auto"/>
                    <w:right w:val="none" w:sz="0" w:space="0" w:color="auto"/>
                  </w:divBdr>
                </w:div>
                <w:div w:id="995690572">
                  <w:marLeft w:val="0"/>
                  <w:marRight w:val="0"/>
                  <w:marTop w:val="0"/>
                  <w:marBottom w:val="0"/>
                  <w:divBdr>
                    <w:top w:val="none" w:sz="0" w:space="0" w:color="auto"/>
                    <w:left w:val="none" w:sz="0" w:space="0" w:color="auto"/>
                    <w:bottom w:val="none" w:sz="0" w:space="0" w:color="auto"/>
                    <w:right w:val="none" w:sz="0" w:space="0" w:color="auto"/>
                  </w:divBdr>
                </w:div>
                <w:div w:id="1499081408">
                  <w:marLeft w:val="0"/>
                  <w:marRight w:val="0"/>
                  <w:marTop w:val="0"/>
                  <w:marBottom w:val="0"/>
                  <w:divBdr>
                    <w:top w:val="none" w:sz="0" w:space="0" w:color="auto"/>
                    <w:left w:val="none" w:sz="0" w:space="0" w:color="auto"/>
                    <w:bottom w:val="none" w:sz="0" w:space="0" w:color="auto"/>
                    <w:right w:val="none" w:sz="0" w:space="0" w:color="auto"/>
                  </w:divBdr>
                </w:div>
                <w:div w:id="609094985">
                  <w:marLeft w:val="0"/>
                  <w:marRight w:val="0"/>
                  <w:marTop w:val="0"/>
                  <w:marBottom w:val="0"/>
                  <w:divBdr>
                    <w:top w:val="none" w:sz="0" w:space="0" w:color="auto"/>
                    <w:left w:val="none" w:sz="0" w:space="0" w:color="auto"/>
                    <w:bottom w:val="none" w:sz="0" w:space="0" w:color="auto"/>
                    <w:right w:val="none" w:sz="0" w:space="0" w:color="auto"/>
                  </w:divBdr>
                </w:div>
                <w:div w:id="1687290668">
                  <w:marLeft w:val="0"/>
                  <w:marRight w:val="0"/>
                  <w:marTop w:val="0"/>
                  <w:marBottom w:val="0"/>
                  <w:divBdr>
                    <w:top w:val="none" w:sz="0" w:space="0" w:color="auto"/>
                    <w:left w:val="none" w:sz="0" w:space="0" w:color="auto"/>
                    <w:bottom w:val="none" w:sz="0" w:space="0" w:color="auto"/>
                    <w:right w:val="none" w:sz="0" w:space="0" w:color="auto"/>
                  </w:divBdr>
                </w:div>
                <w:div w:id="851146968">
                  <w:marLeft w:val="0"/>
                  <w:marRight w:val="0"/>
                  <w:marTop w:val="0"/>
                  <w:marBottom w:val="0"/>
                  <w:divBdr>
                    <w:top w:val="none" w:sz="0" w:space="0" w:color="auto"/>
                    <w:left w:val="none" w:sz="0" w:space="0" w:color="auto"/>
                    <w:bottom w:val="none" w:sz="0" w:space="0" w:color="auto"/>
                    <w:right w:val="none" w:sz="0" w:space="0" w:color="auto"/>
                  </w:divBdr>
                </w:div>
                <w:div w:id="511190351">
                  <w:marLeft w:val="0"/>
                  <w:marRight w:val="0"/>
                  <w:marTop w:val="0"/>
                  <w:marBottom w:val="0"/>
                  <w:divBdr>
                    <w:top w:val="none" w:sz="0" w:space="0" w:color="auto"/>
                    <w:left w:val="none" w:sz="0" w:space="0" w:color="auto"/>
                    <w:bottom w:val="none" w:sz="0" w:space="0" w:color="auto"/>
                    <w:right w:val="none" w:sz="0" w:space="0" w:color="auto"/>
                  </w:divBdr>
                </w:div>
                <w:div w:id="2017613484">
                  <w:marLeft w:val="0"/>
                  <w:marRight w:val="0"/>
                  <w:marTop w:val="0"/>
                  <w:marBottom w:val="0"/>
                  <w:divBdr>
                    <w:top w:val="none" w:sz="0" w:space="0" w:color="auto"/>
                    <w:left w:val="none" w:sz="0" w:space="0" w:color="auto"/>
                    <w:bottom w:val="none" w:sz="0" w:space="0" w:color="auto"/>
                    <w:right w:val="none" w:sz="0" w:space="0" w:color="auto"/>
                  </w:divBdr>
                </w:div>
                <w:div w:id="166485315">
                  <w:marLeft w:val="0"/>
                  <w:marRight w:val="0"/>
                  <w:marTop w:val="0"/>
                  <w:marBottom w:val="0"/>
                  <w:divBdr>
                    <w:top w:val="none" w:sz="0" w:space="0" w:color="auto"/>
                    <w:left w:val="none" w:sz="0" w:space="0" w:color="auto"/>
                    <w:bottom w:val="none" w:sz="0" w:space="0" w:color="auto"/>
                    <w:right w:val="none" w:sz="0" w:space="0" w:color="auto"/>
                  </w:divBdr>
                </w:div>
                <w:div w:id="73625763">
                  <w:marLeft w:val="0"/>
                  <w:marRight w:val="0"/>
                  <w:marTop w:val="0"/>
                  <w:marBottom w:val="0"/>
                  <w:divBdr>
                    <w:top w:val="none" w:sz="0" w:space="0" w:color="auto"/>
                    <w:left w:val="none" w:sz="0" w:space="0" w:color="auto"/>
                    <w:bottom w:val="none" w:sz="0" w:space="0" w:color="auto"/>
                    <w:right w:val="none" w:sz="0" w:space="0" w:color="auto"/>
                  </w:divBdr>
                </w:div>
                <w:div w:id="1191987680">
                  <w:marLeft w:val="0"/>
                  <w:marRight w:val="0"/>
                  <w:marTop w:val="0"/>
                  <w:marBottom w:val="0"/>
                  <w:divBdr>
                    <w:top w:val="none" w:sz="0" w:space="0" w:color="auto"/>
                    <w:left w:val="none" w:sz="0" w:space="0" w:color="auto"/>
                    <w:bottom w:val="none" w:sz="0" w:space="0" w:color="auto"/>
                    <w:right w:val="none" w:sz="0" w:space="0" w:color="auto"/>
                  </w:divBdr>
                </w:div>
                <w:div w:id="1554926443">
                  <w:marLeft w:val="0"/>
                  <w:marRight w:val="0"/>
                  <w:marTop w:val="0"/>
                  <w:marBottom w:val="0"/>
                  <w:divBdr>
                    <w:top w:val="none" w:sz="0" w:space="0" w:color="auto"/>
                    <w:left w:val="none" w:sz="0" w:space="0" w:color="auto"/>
                    <w:bottom w:val="none" w:sz="0" w:space="0" w:color="auto"/>
                    <w:right w:val="none" w:sz="0" w:space="0" w:color="auto"/>
                  </w:divBdr>
                </w:div>
                <w:div w:id="2016690256">
                  <w:marLeft w:val="0"/>
                  <w:marRight w:val="0"/>
                  <w:marTop w:val="0"/>
                  <w:marBottom w:val="0"/>
                  <w:divBdr>
                    <w:top w:val="none" w:sz="0" w:space="0" w:color="auto"/>
                    <w:left w:val="none" w:sz="0" w:space="0" w:color="auto"/>
                    <w:bottom w:val="none" w:sz="0" w:space="0" w:color="auto"/>
                    <w:right w:val="none" w:sz="0" w:space="0" w:color="auto"/>
                  </w:divBdr>
                </w:div>
                <w:div w:id="1497108833">
                  <w:marLeft w:val="0"/>
                  <w:marRight w:val="0"/>
                  <w:marTop w:val="0"/>
                  <w:marBottom w:val="0"/>
                  <w:divBdr>
                    <w:top w:val="none" w:sz="0" w:space="0" w:color="auto"/>
                    <w:left w:val="none" w:sz="0" w:space="0" w:color="auto"/>
                    <w:bottom w:val="none" w:sz="0" w:space="0" w:color="auto"/>
                    <w:right w:val="none" w:sz="0" w:space="0" w:color="auto"/>
                  </w:divBdr>
                </w:div>
                <w:div w:id="1852718461">
                  <w:marLeft w:val="0"/>
                  <w:marRight w:val="0"/>
                  <w:marTop w:val="0"/>
                  <w:marBottom w:val="0"/>
                  <w:divBdr>
                    <w:top w:val="none" w:sz="0" w:space="0" w:color="auto"/>
                    <w:left w:val="none" w:sz="0" w:space="0" w:color="auto"/>
                    <w:bottom w:val="none" w:sz="0" w:space="0" w:color="auto"/>
                    <w:right w:val="none" w:sz="0" w:space="0" w:color="auto"/>
                  </w:divBdr>
                </w:div>
                <w:div w:id="1805928512">
                  <w:marLeft w:val="0"/>
                  <w:marRight w:val="0"/>
                  <w:marTop w:val="0"/>
                  <w:marBottom w:val="0"/>
                  <w:divBdr>
                    <w:top w:val="none" w:sz="0" w:space="0" w:color="auto"/>
                    <w:left w:val="none" w:sz="0" w:space="0" w:color="auto"/>
                    <w:bottom w:val="none" w:sz="0" w:space="0" w:color="auto"/>
                    <w:right w:val="none" w:sz="0" w:space="0" w:color="auto"/>
                  </w:divBdr>
                </w:div>
                <w:div w:id="1581790439">
                  <w:marLeft w:val="0"/>
                  <w:marRight w:val="0"/>
                  <w:marTop w:val="0"/>
                  <w:marBottom w:val="0"/>
                  <w:divBdr>
                    <w:top w:val="none" w:sz="0" w:space="0" w:color="auto"/>
                    <w:left w:val="none" w:sz="0" w:space="0" w:color="auto"/>
                    <w:bottom w:val="none" w:sz="0" w:space="0" w:color="auto"/>
                    <w:right w:val="none" w:sz="0" w:space="0" w:color="auto"/>
                  </w:divBdr>
                </w:div>
                <w:div w:id="500202679">
                  <w:marLeft w:val="0"/>
                  <w:marRight w:val="0"/>
                  <w:marTop w:val="0"/>
                  <w:marBottom w:val="0"/>
                  <w:divBdr>
                    <w:top w:val="none" w:sz="0" w:space="0" w:color="auto"/>
                    <w:left w:val="none" w:sz="0" w:space="0" w:color="auto"/>
                    <w:bottom w:val="none" w:sz="0" w:space="0" w:color="auto"/>
                    <w:right w:val="none" w:sz="0" w:space="0" w:color="auto"/>
                  </w:divBdr>
                </w:div>
                <w:div w:id="1454255241">
                  <w:marLeft w:val="0"/>
                  <w:marRight w:val="0"/>
                  <w:marTop w:val="0"/>
                  <w:marBottom w:val="0"/>
                  <w:divBdr>
                    <w:top w:val="none" w:sz="0" w:space="0" w:color="auto"/>
                    <w:left w:val="none" w:sz="0" w:space="0" w:color="auto"/>
                    <w:bottom w:val="none" w:sz="0" w:space="0" w:color="auto"/>
                    <w:right w:val="none" w:sz="0" w:space="0" w:color="auto"/>
                  </w:divBdr>
                </w:div>
                <w:div w:id="834497459">
                  <w:marLeft w:val="0"/>
                  <w:marRight w:val="0"/>
                  <w:marTop w:val="0"/>
                  <w:marBottom w:val="0"/>
                  <w:divBdr>
                    <w:top w:val="none" w:sz="0" w:space="0" w:color="auto"/>
                    <w:left w:val="none" w:sz="0" w:space="0" w:color="auto"/>
                    <w:bottom w:val="none" w:sz="0" w:space="0" w:color="auto"/>
                    <w:right w:val="none" w:sz="0" w:space="0" w:color="auto"/>
                  </w:divBdr>
                </w:div>
                <w:div w:id="814104265">
                  <w:marLeft w:val="0"/>
                  <w:marRight w:val="0"/>
                  <w:marTop w:val="0"/>
                  <w:marBottom w:val="0"/>
                  <w:divBdr>
                    <w:top w:val="none" w:sz="0" w:space="0" w:color="auto"/>
                    <w:left w:val="none" w:sz="0" w:space="0" w:color="auto"/>
                    <w:bottom w:val="none" w:sz="0" w:space="0" w:color="auto"/>
                    <w:right w:val="none" w:sz="0" w:space="0" w:color="auto"/>
                  </w:divBdr>
                </w:div>
                <w:div w:id="877400533">
                  <w:marLeft w:val="0"/>
                  <w:marRight w:val="0"/>
                  <w:marTop w:val="0"/>
                  <w:marBottom w:val="0"/>
                  <w:divBdr>
                    <w:top w:val="none" w:sz="0" w:space="0" w:color="auto"/>
                    <w:left w:val="none" w:sz="0" w:space="0" w:color="auto"/>
                    <w:bottom w:val="none" w:sz="0" w:space="0" w:color="auto"/>
                    <w:right w:val="none" w:sz="0" w:space="0" w:color="auto"/>
                  </w:divBdr>
                </w:div>
                <w:div w:id="1059548118">
                  <w:marLeft w:val="0"/>
                  <w:marRight w:val="0"/>
                  <w:marTop w:val="0"/>
                  <w:marBottom w:val="0"/>
                  <w:divBdr>
                    <w:top w:val="none" w:sz="0" w:space="0" w:color="auto"/>
                    <w:left w:val="none" w:sz="0" w:space="0" w:color="auto"/>
                    <w:bottom w:val="none" w:sz="0" w:space="0" w:color="auto"/>
                    <w:right w:val="none" w:sz="0" w:space="0" w:color="auto"/>
                  </w:divBdr>
                </w:div>
                <w:div w:id="497423298">
                  <w:marLeft w:val="0"/>
                  <w:marRight w:val="0"/>
                  <w:marTop w:val="0"/>
                  <w:marBottom w:val="0"/>
                  <w:divBdr>
                    <w:top w:val="none" w:sz="0" w:space="0" w:color="auto"/>
                    <w:left w:val="none" w:sz="0" w:space="0" w:color="auto"/>
                    <w:bottom w:val="none" w:sz="0" w:space="0" w:color="auto"/>
                    <w:right w:val="none" w:sz="0" w:space="0" w:color="auto"/>
                  </w:divBdr>
                </w:div>
                <w:div w:id="2022271907">
                  <w:marLeft w:val="0"/>
                  <w:marRight w:val="0"/>
                  <w:marTop w:val="0"/>
                  <w:marBottom w:val="0"/>
                  <w:divBdr>
                    <w:top w:val="none" w:sz="0" w:space="0" w:color="auto"/>
                    <w:left w:val="none" w:sz="0" w:space="0" w:color="auto"/>
                    <w:bottom w:val="none" w:sz="0" w:space="0" w:color="auto"/>
                    <w:right w:val="none" w:sz="0" w:space="0" w:color="auto"/>
                  </w:divBdr>
                </w:div>
                <w:div w:id="1273322139">
                  <w:marLeft w:val="0"/>
                  <w:marRight w:val="0"/>
                  <w:marTop w:val="0"/>
                  <w:marBottom w:val="0"/>
                  <w:divBdr>
                    <w:top w:val="none" w:sz="0" w:space="0" w:color="auto"/>
                    <w:left w:val="none" w:sz="0" w:space="0" w:color="auto"/>
                    <w:bottom w:val="none" w:sz="0" w:space="0" w:color="auto"/>
                    <w:right w:val="none" w:sz="0" w:space="0" w:color="auto"/>
                  </w:divBdr>
                </w:div>
                <w:div w:id="262347225">
                  <w:marLeft w:val="0"/>
                  <w:marRight w:val="0"/>
                  <w:marTop w:val="0"/>
                  <w:marBottom w:val="0"/>
                  <w:divBdr>
                    <w:top w:val="none" w:sz="0" w:space="0" w:color="auto"/>
                    <w:left w:val="none" w:sz="0" w:space="0" w:color="auto"/>
                    <w:bottom w:val="none" w:sz="0" w:space="0" w:color="auto"/>
                    <w:right w:val="none" w:sz="0" w:space="0" w:color="auto"/>
                  </w:divBdr>
                </w:div>
                <w:div w:id="1672683361">
                  <w:marLeft w:val="0"/>
                  <w:marRight w:val="0"/>
                  <w:marTop w:val="0"/>
                  <w:marBottom w:val="0"/>
                  <w:divBdr>
                    <w:top w:val="none" w:sz="0" w:space="0" w:color="auto"/>
                    <w:left w:val="none" w:sz="0" w:space="0" w:color="auto"/>
                    <w:bottom w:val="none" w:sz="0" w:space="0" w:color="auto"/>
                    <w:right w:val="none" w:sz="0" w:space="0" w:color="auto"/>
                  </w:divBdr>
                  <w:divsChild>
                    <w:div w:id="1795097716">
                      <w:marLeft w:val="0"/>
                      <w:marRight w:val="0"/>
                      <w:marTop w:val="0"/>
                      <w:marBottom w:val="0"/>
                      <w:divBdr>
                        <w:top w:val="none" w:sz="0" w:space="0" w:color="auto"/>
                        <w:left w:val="none" w:sz="0" w:space="0" w:color="auto"/>
                        <w:bottom w:val="none" w:sz="0" w:space="0" w:color="auto"/>
                        <w:right w:val="none" w:sz="0" w:space="0" w:color="auto"/>
                      </w:divBdr>
                      <w:divsChild>
                        <w:div w:id="108163422">
                          <w:marLeft w:val="0"/>
                          <w:marRight w:val="0"/>
                          <w:marTop w:val="0"/>
                          <w:marBottom w:val="0"/>
                          <w:divBdr>
                            <w:top w:val="none" w:sz="0" w:space="0" w:color="auto"/>
                            <w:left w:val="none" w:sz="0" w:space="0" w:color="auto"/>
                            <w:bottom w:val="none" w:sz="0" w:space="0" w:color="auto"/>
                            <w:right w:val="none" w:sz="0" w:space="0" w:color="auto"/>
                          </w:divBdr>
                          <w:divsChild>
                            <w:div w:id="712080546">
                              <w:marLeft w:val="0"/>
                              <w:marRight w:val="0"/>
                              <w:marTop w:val="0"/>
                              <w:marBottom w:val="0"/>
                              <w:divBdr>
                                <w:top w:val="none" w:sz="0" w:space="0" w:color="auto"/>
                                <w:left w:val="none" w:sz="0" w:space="0" w:color="auto"/>
                                <w:bottom w:val="none" w:sz="0" w:space="0" w:color="auto"/>
                                <w:right w:val="none" w:sz="0" w:space="0" w:color="auto"/>
                              </w:divBdr>
                            </w:div>
                          </w:divsChild>
                        </w:div>
                        <w:div w:id="1826781627">
                          <w:marLeft w:val="0"/>
                          <w:marRight w:val="0"/>
                          <w:marTop w:val="0"/>
                          <w:marBottom w:val="0"/>
                          <w:divBdr>
                            <w:top w:val="none" w:sz="0" w:space="0" w:color="auto"/>
                            <w:left w:val="none" w:sz="0" w:space="0" w:color="auto"/>
                            <w:bottom w:val="none" w:sz="0" w:space="0" w:color="auto"/>
                            <w:right w:val="none" w:sz="0" w:space="0" w:color="auto"/>
                          </w:divBdr>
                          <w:divsChild>
                            <w:div w:id="1499686051">
                              <w:marLeft w:val="0"/>
                              <w:marRight w:val="0"/>
                              <w:marTop w:val="0"/>
                              <w:marBottom w:val="0"/>
                              <w:divBdr>
                                <w:top w:val="none" w:sz="0" w:space="0" w:color="auto"/>
                                <w:left w:val="none" w:sz="0" w:space="0" w:color="auto"/>
                                <w:bottom w:val="none" w:sz="0" w:space="0" w:color="auto"/>
                                <w:right w:val="none" w:sz="0" w:space="0" w:color="auto"/>
                              </w:divBdr>
                            </w:div>
                          </w:divsChild>
                        </w:div>
                        <w:div w:id="235165620">
                          <w:marLeft w:val="0"/>
                          <w:marRight w:val="0"/>
                          <w:marTop w:val="0"/>
                          <w:marBottom w:val="0"/>
                          <w:divBdr>
                            <w:top w:val="none" w:sz="0" w:space="0" w:color="auto"/>
                            <w:left w:val="none" w:sz="0" w:space="0" w:color="auto"/>
                            <w:bottom w:val="none" w:sz="0" w:space="0" w:color="auto"/>
                            <w:right w:val="none" w:sz="0" w:space="0" w:color="auto"/>
                          </w:divBdr>
                          <w:divsChild>
                            <w:div w:id="863321172">
                              <w:marLeft w:val="0"/>
                              <w:marRight w:val="0"/>
                              <w:marTop w:val="0"/>
                              <w:marBottom w:val="0"/>
                              <w:divBdr>
                                <w:top w:val="none" w:sz="0" w:space="0" w:color="auto"/>
                                <w:left w:val="none" w:sz="0" w:space="0" w:color="auto"/>
                                <w:bottom w:val="none" w:sz="0" w:space="0" w:color="auto"/>
                                <w:right w:val="none" w:sz="0" w:space="0" w:color="auto"/>
                              </w:divBdr>
                            </w:div>
                          </w:divsChild>
                        </w:div>
                        <w:div w:id="1003824705">
                          <w:marLeft w:val="0"/>
                          <w:marRight w:val="0"/>
                          <w:marTop w:val="0"/>
                          <w:marBottom w:val="0"/>
                          <w:divBdr>
                            <w:top w:val="none" w:sz="0" w:space="0" w:color="auto"/>
                            <w:left w:val="none" w:sz="0" w:space="0" w:color="auto"/>
                            <w:bottom w:val="none" w:sz="0" w:space="0" w:color="auto"/>
                            <w:right w:val="none" w:sz="0" w:space="0" w:color="auto"/>
                          </w:divBdr>
                          <w:divsChild>
                            <w:div w:id="942491574">
                              <w:marLeft w:val="0"/>
                              <w:marRight w:val="0"/>
                              <w:marTop w:val="0"/>
                              <w:marBottom w:val="0"/>
                              <w:divBdr>
                                <w:top w:val="none" w:sz="0" w:space="0" w:color="auto"/>
                                <w:left w:val="none" w:sz="0" w:space="0" w:color="auto"/>
                                <w:bottom w:val="none" w:sz="0" w:space="0" w:color="auto"/>
                                <w:right w:val="none" w:sz="0" w:space="0" w:color="auto"/>
                              </w:divBdr>
                            </w:div>
                          </w:divsChild>
                        </w:div>
                        <w:div w:id="330261359">
                          <w:marLeft w:val="0"/>
                          <w:marRight w:val="0"/>
                          <w:marTop w:val="0"/>
                          <w:marBottom w:val="0"/>
                          <w:divBdr>
                            <w:top w:val="none" w:sz="0" w:space="0" w:color="auto"/>
                            <w:left w:val="none" w:sz="0" w:space="0" w:color="auto"/>
                            <w:bottom w:val="none" w:sz="0" w:space="0" w:color="auto"/>
                            <w:right w:val="none" w:sz="0" w:space="0" w:color="auto"/>
                          </w:divBdr>
                          <w:divsChild>
                            <w:div w:id="6807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72284">
                  <w:marLeft w:val="0"/>
                  <w:marRight w:val="0"/>
                  <w:marTop w:val="0"/>
                  <w:marBottom w:val="0"/>
                  <w:divBdr>
                    <w:top w:val="none" w:sz="0" w:space="0" w:color="auto"/>
                    <w:left w:val="none" w:sz="0" w:space="0" w:color="auto"/>
                    <w:bottom w:val="none" w:sz="0" w:space="0" w:color="auto"/>
                    <w:right w:val="none" w:sz="0" w:space="0" w:color="auto"/>
                  </w:divBdr>
                </w:div>
                <w:div w:id="1181119605">
                  <w:marLeft w:val="0"/>
                  <w:marRight w:val="0"/>
                  <w:marTop w:val="0"/>
                  <w:marBottom w:val="0"/>
                  <w:divBdr>
                    <w:top w:val="none" w:sz="0" w:space="0" w:color="auto"/>
                    <w:left w:val="none" w:sz="0" w:space="0" w:color="auto"/>
                    <w:bottom w:val="none" w:sz="0" w:space="0" w:color="auto"/>
                    <w:right w:val="none" w:sz="0" w:space="0" w:color="auto"/>
                  </w:divBdr>
                </w:div>
                <w:div w:id="410741211">
                  <w:marLeft w:val="0"/>
                  <w:marRight w:val="0"/>
                  <w:marTop w:val="0"/>
                  <w:marBottom w:val="0"/>
                  <w:divBdr>
                    <w:top w:val="none" w:sz="0" w:space="0" w:color="auto"/>
                    <w:left w:val="none" w:sz="0" w:space="0" w:color="auto"/>
                    <w:bottom w:val="none" w:sz="0" w:space="0" w:color="auto"/>
                    <w:right w:val="none" w:sz="0" w:space="0" w:color="auto"/>
                  </w:divBdr>
                </w:div>
                <w:div w:id="271399882">
                  <w:marLeft w:val="0"/>
                  <w:marRight w:val="0"/>
                  <w:marTop w:val="0"/>
                  <w:marBottom w:val="0"/>
                  <w:divBdr>
                    <w:top w:val="none" w:sz="0" w:space="0" w:color="auto"/>
                    <w:left w:val="none" w:sz="0" w:space="0" w:color="auto"/>
                    <w:bottom w:val="none" w:sz="0" w:space="0" w:color="auto"/>
                    <w:right w:val="none" w:sz="0" w:space="0" w:color="auto"/>
                  </w:divBdr>
                </w:div>
                <w:div w:id="1385446353">
                  <w:marLeft w:val="0"/>
                  <w:marRight w:val="0"/>
                  <w:marTop w:val="0"/>
                  <w:marBottom w:val="0"/>
                  <w:divBdr>
                    <w:top w:val="none" w:sz="0" w:space="0" w:color="auto"/>
                    <w:left w:val="none" w:sz="0" w:space="0" w:color="auto"/>
                    <w:bottom w:val="none" w:sz="0" w:space="0" w:color="auto"/>
                    <w:right w:val="none" w:sz="0" w:space="0" w:color="auto"/>
                  </w:divBdr>
                </w:div>
                <w:div w:id="1206135932">
                  <w:marLeft w:val="0"/>
                  <w:marRight w:val="0"/>
                  <w:marTop w:val="0"/>
                  <w:marBottom w:val="0"/>
                  <w:divBdr>
                    <w:top w:val="none" w:sz="0" w:space="0" w:color="auto"/>
                    <w:left w:val="none" w:sz="0" w:space="0" w:color="auto"/>
                    <w:bottom w:val="none" w:sz="0" w:space="0" w:color="auto"/>
                    <w:right w:val="none" w:sz="0" w:space="0" w:color="auto"/>
                  </w:divBdr>
                </w:div>
                <w:div w:id="1895390140">
                  <w:marLeft w:val="0"/>
                  <w:marRight w:val="0"/>
                  <w:marTop w:val="0"/>
                  <w:marBottom w:val="0"/>
                  <w:divBdr>
                    <w:top w:val="none" w:sz="0" w:space="0" w:color="auto"/>
                    <w:left w:val="none" w:sz="0" w:space="0" w:color="auto"/>
                    <w:bottom w:val="none" w:sz="0" w:space="0" w:color="auto"/>
                    <w:right w:val="none" w:sz="0" w:space="0" w:color="auto"/>
                  </w:divBdr>
                </w:div>
                <w:div w:id="1416199463">
                  <w:marLeft w:val="0"/>
                  <w:marRight w:val="0"/>
                  <w:marTop w:val="0"/>
                  <w:marBottom w:val="0"/>
                  <w:divBdr>
                    <w:top w:val="none" w:sz="0" w:space="0" w:color="auto"/>
                    <w:left w:val="none" w:sz="0" w:space="0" w:color="auto"/>
                    <w:bottom w:val="none" w:sz="0" w:space="0" w:color="auto"/>
                    <w:right w:val="none" w:sz="0" w:space="0" w:color="auto"/>
                  </w:divBdr>
                </w:div>
                <w:div w:id="1983924590">
                  <w:marLeft w:val="0"/>
                  <w:marRight w:val="0"/>
                  <w:marTop w:val="0"/>
                  <w:marBottom w:val="0"/>
                  <w:divBdr>
                    <w:top w:val="none" w:sz="0" w:space="0" w:color="auto"/>
                    <w:left w:val="none" w:sz="0" w:space="0" w:color="auto"/>
                    <w:bottom w:val="none" w:sz="0" w:space="0" w:color="auto"/>
                    <w:right w:val="none" w:sz="0" w:space="0" w:color="auto"/>
                  </w:divBdr>
                </w:div>
                <w:div w:id="637304548">
                  <w:marLeft w:val="0"/>
                  <w:marRight w:val="0"/>
                  <w:marTop w:val="0"/>
                  <w:marBottom w:val="0"/>
                  <w:divBdr>
                    <w:top w:val="none" w:sz="0" w:space="0" w:color="auto"/>
                    <w:left w:val="none" w:sz="0" w:space="0" w:color="auto"/>
                    <w:bottom w:val="none" w:sz="0" w:space="0" w:color="auto"/>
                    <w:right w:val="none" w:sz="0" w:space="0" w:color="auto"/>
                  </w:divBdr>
                </w:div>
                <w:div w:id="372460763">
                  <w:marLeft w:val="0"/>
                  <w:marRight w:val="0"/>
                  <w:marTop w:val="0"/>
                  <w:marBottom w:val="0"/>
                  <w:divBdr>
                    <w:top w:val="none" w:sz="0" w:space="0" w:color="auto"/>
                    <w:left w:val="none" w:sz="0" w:space="0" w:color="auto"/>
                    <w:bottom w:val="none" w:sz="0" w:space="0" w:color="auto"/>
                    <w:right w:val="none" w:sz="0" w:space="0" w:color="auto"/>
                  </w:divBdr>
                </w:div>
                <w:div w:id="45423507">
                  <w:marLeft w:val="0"/>
                  <w:marRight w:val="0"/>
                  <w:marTop w:val="0"/>
                  <w:marBottom w:val="0"/>
                  <w:divBdr>
                    <w:top w:val="none" w:sz="0" w:space="0" w:color="auto"/>
                    <w:left w:val="none" w:sz="0" w:space="0" w:color="auto"/>
                    <w:bottom w:val="none" w:sz="0" w:space="0" w:color="auto"/>
                    <w:right w:val="none" w:sz="0" w:space="0" w:color="auto"/>
                  </w:divBdr>
                </w:div>
                <w:div w:id="1761292132">
                  <w:marLeft w:val="0"/>
                  <w:marRight w:val="0"/>
                  <w:marTop w:val="0"/>
                  <w:marBottom w:val="0"/>
                  <w:divBdr>
                    <w:top w:val="none" w:sz="0" w:space="0" w:color="auto"/>
                    <w:left w:val="none" w:sz="0" w:space="0" w:color="auto"/>
                    <w:bottom w:val="none" w:sz="0" w:space="0" w:color="auto"/>
                    <w:right w:val="none" w:sz="0" w:space="0" w:color="auto"/>
                  </w:divBdr>
                </w:div>
                <w:div w:id="804081611">
                  <w:marLeft w:val="0"/>
                  <w:marRight w:val="0"/>
                  <w:marTop w:val="0"/>
                  <w:marBottom w:val="0"/>
                  <w:divBdr>
                    <w:top w:val="none" w:sz="0" w:space="0" w:color="auto"/>
                    <w:left w:val="none" w:sz="0" w:space="0" w:color="auto"/>
                    <w:bottom w:val="none" w:sz="0" w:space="0" w:color="auto"/>
                    <w:right w:val="none" w:sz="0" w:space="0" w:color="auto"/>
                  </w:divBdr>
                </w:div>
                <w:div w:id="1044139328">
                  <w:marLeft w:val="0"/>
                  <w:marRight w:val="0"/>
                  <w:marTop w:val="0"/>
                  <w:marBottom w:val="0"/>
                  <w:divBdr>
                    <w:top w:val="none" w:sz="0" w:space="0" w:color="auto"/>
                    <w:left w:val="none" w:sz="0" w:space="0" w:color="auto"/>
                    <w:bottom w:val="none" w:sz="0" w:space="0" w:color="auto"/>
                    <w:right w:val="none" w:sz="0" w:space="0" w:color="auto"/>
                  </w:divBdr>
                </w:div>
                <w:div w:id="1958950577">
                  <w:marLeft w:val="0"/>
                  <w:marRight w:val="0"/>
                  <w:marTop w:val="0"/>
                  <w:marBottom w:val="0"/>
                  <w:divBdr>
                    <w:top w:val="none" w:sz="0" w:space="0" w:color="auto"/>
                    <w:left w:val="none" w:sz="0" w:space="0" w:color="auto"/>
                    <w:bottom w:val="none" w:sz="0" w:space="0" w:color="auto"/>
                    <w:right w:val="none" w:sz="0" w:space="0" w:color="auto"/>
                  </w:divBdr>
                </w:div>
                <w:div w:id="41028547">
                  <w:marLeft w:val="0"/>
                  <w:marRight w:val="0"/>
                  <w:marTop w:val="0"/>
                  <w:marBottom w:val="0"/>
                  <w:divBdr>
                    <w:top w:val="none" w:sz="0" w:space="0" w:color="auto"/>
                    <w:left w:val="none" w:sz="0" w:space="0" w:color="auto"/>
                    <w:bottom w:val="none" w:sz="0" w:space="0" w:color="auto"/>
                    <w:right w:val="none" w:sz="0" w:space="0" w:color="auto"/>
                  </w:divBdr>
                </w:div>
                <w:div w:id="1079865034">
                  <w:marLeft w:val="0"/>
                  <w:marRight w:val="0"/>
                  <w:marTop w:val="0"/>
                  <w:marBottom w:val="0"/>
                  <w:divBdr>
                    <w:top w:val="none" w:sz="0" w:space="0" w:color="auto"/>
                    <w:left w:val="none" w:sz="0" w:space="0" w:color="auto"/>
                    <w:bottom w:val="none" w:sz="0" w:space="0" w:color="auto"/>
                    <w:right w:val="none" w:sz="0" w:space="0" w:color="auto"/>
                  </w:divBdr>
                </w:div>
                <w:div w:id="1759523402">
                  <w:marLeft w:val="0"/>
                  <w:marRight w:val="0"/>
                  <w:marTop w:val="0"/>
                  <w:marBottom w:val="0"/>
                  <w:divBdr>
                    <w:top w:val="none" w:sz="0" w:space="0" w:color="auto"/>
                    <w:left w:val="none" w:sz="0" w:space="0" w:color="auto"/>
                    <w:bottom w:val="none" w:sz="0" w:space="0" w:color="auto"/>
                    <w:right w:val="none" w:sz="0" w:space="0" w:color="auto"/>
                  </w:divBdr>
                </w:div>
                <w:div w:id="1401246471">
                  <w:marLeft w:val="0"/>
                  <w:marRight w:val="0"/>
                  <w:marTop w:val="0"/>
                  <w:marBottom w:val="0"/>
                  <w:divBdr>
                    <w:top w:val="none" w:sz="0" w:space="0" w:color="auto"/>
                    <w:left w:val="none" w:sz="0" w:space="0" w:color="auto"/>
                    <w:bottom w:val="none" w:sz="0" w:space="0" w:color="auto"/>
                    <w:right w:val="none" w:sz="0" w:space="0" w:color="auto"/>
                  </w:divBdr>
                </w:div>
                <w:div w:id="514807446">
                  <w:marLeft w:val="0"/>
                  <w:marRight w:val="0"/>
                  <w:marTop w:val="0"/>
                  <w:marBottom w:val="0"/>
                  <w:divBdr>
                    <w:top w:val="none" w:sz="0" w:space="0" w:color="auto"/>
                    <w:left w:val="none" w:sz="0" w:space="0" w:color="auto"/>
                    <w:bottom w:val="none" w:sz="0" w:space="0" w:color="auto"/>
                    <w:right w:val="none" w:sz="0" w:space="0" w:color="auto"/>
                  </w:divBdr>
                </w:div>
                <w:div w:id="1484732067">
                  <w:marLeft w:val="0"/>
                  <w:marRight w:val="0"/>
                  <w:marTop w:val="0"/>
                  <w:marBottom w:val="0"/>
                  <w:divBdr>
                    <w:top w:val="none" w:sz="0" w:space="0" w:color="auto"/>
                    <w:left w:val="none" w:sz="0" w:space="0" w:color="auto"/>
                    <w:bottom w:val="none" w:sz="0" w:space="0" w:color="auto"/>
                    <w:right w:val="none" w:sz="0" w:space="0" w:color="auto"/>
                  </w:divBdr>
                </w:div>
                <w:div w:id="1082292233">
                  <w:marLeft w:val="0"/>
                  <w:marRight w:val="0"/>
                  <w:marTop w:val="0"/>
                  <w:marBottom w:val="0"/>
                  <w:divBdr>
                    <w:top w:val="none" w:sz="0" w:space="0" w:color="auto"/>
                    <w:left w:val="none" w:sz="0" w:space="0" w:color="auto"/>
                    <w:bottom w:val="none" w:sz="0" w:space="0" w:color="auto"/>
                    <w:right w:val="none" w:sz="0" w:space="0" w:color="auto"/>
                  </w:divBdr>
                  <w:divsChild>
                    <w:div w:id="995842620">
                      <w:marLeft w:val="0"/>
                      <w:marRight w:val="0"/>
                      <w:marTop w:val="0"/>
                      <w:marBottom w:val="0"/>
                      <w:divBdr>
                        <w:top w:val="none" w:sz="0" w:space="0" w:color="auto"/>
                        <w:left w:val="none" w:sz="0" w:space="0" w:color="auto"/>
                        <w:bottom w:val="none" w:sz="0" w:space="0" w:color="auto"/>
                        <w:right w:val="none" w:sz="0" w:space="0" w:color="auto"/>
                      </w:divBdr>
                      <w:divsChild>
                        <w:div w:id="2000306513">
                          <w:marLeft w:val="0"/>
                          <w:marRight w:val="0"/>
                          <w:marTop w:val="0"/>
                          <w:marBottom w:val="0"/>
                          <w:divBdr>
                            <w:top w:val="none" w:sz="0" w:space="0" w:color="auto"/>
                            <w:left w:val="none" w:sz="0" w:space="0" w:color="auto"/>
                            <w:bottom w:val="none" w:sz="0" w:space="0" w:color="auto"/>
                            <w:right w:val="none" w:sz="0" w:space="0" w:color="auto"/>
                          </w:divBdr>
                          <w:divsChild>
                            <w:div w:id="282155541">
                              <w:marLeft w:val="0"/>
                              <w:marRight w:val="0"/>
                              <w:marTop w:val="0"/>
                              <w:marBottom w:val="0"/>
                              <w:divBdr>
                                <w:top w:val="none" w:sz="0" w:space="0" w:color="auto"/>
                                <w:left w:val="none" w:sz="0" w:space="0" w:color="auto"/>
                                <w:bottom w:val="none" w:sz="0" w:space="0" w:color="auto"/>
                                <w:right w:val="none" w:sz="0" w:space="0" w:color="auto"/>
                              </w:divBdr>
                            </w:div>
                          </w:divsChild>
                        </w:div>
                        <w:div w:id="1205944262">
                          <w:marLeft w:val="0"/>
                          <w:marRight w:val="0"/>
                          <w:marTop w:val="0"/>
                          <w:marBottom w:val="0"/>
                          <w:divBdr>
                            <w:top w:val="none" w:sz="0" w:space="0" w:color="auto"/>
                            <w:left w:val="none" w:sz="0" w:space="0" w:color="auto"/>
                            <w:bottom w:val="none" w:sz="0" w:space="0" w:color="auto"/>
                            <w:right w:val="none" w:sz="0" w:space="0" w:color="auto"/>
                          </w:divBdr>
                          <w:divsChild>
                            <w:div w:id="1574000568">
                              <w:marLeft w:val="0"/>
                              <w:marRight w:val="0"/>
                              <w:marTop w:val="0"/>
                              <w:marBottom w:val="0"/>
                              <w:divBdr>
                                <w:top w:val="none" w:sz="0" w:space="0" w:color="auto"/>
                                <w:left w:val="none" w:sz="0" w:space="0" w:color="auto"/>
                                <w:bottom w:val="none" w:sz="0" w:space="0" w:color="auto"/>
                                <w:right w:val="none" w:sz="0" w:space="0" w:color="auto"/>
                              </w:divBdr>
                            </w:div>
                          </w:divsChild>
                        </w:div>
                        <w:div w:id="101652358">
                          <w:marLeft w:val="0"/>
                          <w:marRight w:val="0"/>
                          <w:marTop w:val="0"/>
                          <w:marBottom w:val="0"/>
                          <w:divBdr>
                            <w:top w:val="none" w:sz="0" w:space="0" w:color="auto"/>
                            <w:left w:val="none" w:sz="0" w:space="0" w:color="auto"/>
                            <w:bottom w:val="none" w:sz="0" w:space="0" w:color="auto"/>
                            <w:right w:val="none" w:sz="0" w:space="0" w:color="auto"/>
                          </w:divBdr>
                          <w:divsChild>
                            <w:div w:id="924803376">
                              <w:marLeft w:val="0"/>
                              <w:marRight w:val="0"/>
                              <w:marTop w:val="0"/>
                              <w:marBottom w:val="0"/>
                              <w:divBdr>
                                <w:top w:val="none" w:sz="0" w:space="0" w:color="auto"/>
                                <w:left w:val="none" w:sz="0" w:space="0" w:color="auto"/>
                                <w:bottom w:val="none" w:sz="0" w:space="0" w:color="auto"/>
                                <w:right w:val="none" w:sz="0" w:space="0" w:color="auto"/>
                              </w:divBdr>
                            </w:div>
                          </w:divsChild>
                        </w:div>
                        <w:div w:id="1413894527">
                          <w:marLeft w:val="0"/>
                          <w:marRight w:val="0"/>
                          <w:marTop w:val="0"/>
                          <w:marBottom w:val="0"/>
                          <w:divBdr>
                            <w:top w:val="none" w:sz="0" w:space="0" w:color="auto"/>
                            <w:left w:val="none" w:sz="0" w:space="0" w:color="auto"/>
                            <w:bottom w:val="none" w:sz="0" w:space="0" w:color="auto"/>
                            <w:right w:val="none" w:sz="0" w:space="0" w:color="auto"/>
                          </w:divBdr>
                          <w:divsChild>
                            <w:div w:id="1916160327">
                              <w:marLeft w:val="0"/>
                              <w:marRight w:val="0"/>
                              <w:marTop w:val="0"/>
                              <w:marBottom w:val="0"/>
                              <w:divBdr>
                                <w:top w:val="none" w:sz="0" w:space="0" w:color="auto"/>
                                <w:left w:val="none" w:sz="0" w:space="0" w:color="auto"/>
                                <w:bottom w:val="none" w:sz="0" w:space="0" w:color="auto"/>
                                <w:right w:val="none" w:sz="0" w:space="0" w:color="auto"/>
                              </w:divBdr>
                            </w:div>
                          </w:divsChild>
                        </w:div>
                        <w:div w:id="766538372">
                          <w:marLeft w:val="0"/>
                          <w:marRight w:val="0"/>
                          <w:marTop w:val="0"/>
                          <w:marBottom w:val="0"/>
                          <w:divBdr>
                            <w:top w:val="none" w:sz="0" w:space="0" w:color="auto"/>
                            <w:left w:val="none" w:sz="0" w:space="0" w:color="auto"/>
                            <w:bottom w:val="none" w:sz="0" w:space="0" w:color="auto"/>
                            <w:right w:val="none" w:sz="0" w:space="0" w:color="auto"/>
                          </w:divBdr>
                          <w:divsChild>
                            <w:div w:id="394737852">
                              <w:marLeft w:val="0"/>
                              <w:marRight w:val="0"/>
                              <w:marTop w:val="0"/>
                              <w:marBottom w:val="0"/>
                              <w:divBdr>
                                <w:top w:val="none" w:sz="0" w:space="0" w:color="auto"/>
                                <w:left w:val="none" w:sz="0" w:space="0" w:color="auto"/>
                                <w:bottom w:val="none" w:sz="0" w:space="0" w:color="auto"/>
                                <w:right w:val="none" w:sz="0" w:space="0" w:color="auto"/>
                              </w:divBdr>
                            </w:div>
                          </w:divsChild>
                        </w:div>
                        <w:div w:id="1711612074">
                          <w:marLeft w:val="0"/>
                          <w:marRight w:val="0"/>
                          <w:marTop w:val="0"/>
                          <w:marBottom w:val="0"/>
                          <w:divBdr>
                            <w:top w:val="none" w:sz="0" w:space="0" w:color="auto"/>
                            <w:left w:val="none" w:sz="0" w:space="0" w:color="auto"/>
                            <w:bottom w:val="none" w:sz="0" w:space="0" w:color="auto"/>
                            <w:right w:val="none" w:sz="0" w:space="0" w:color="auto"/>
                          </w:divBdr>
                          <w:divsChild>
                            <w:div w:id="1363019786">
                              <w:marLeft w:val="0"/>
                              <w:marRight w:val="0"/>
                              <w:marTop w:val="0"/>
                              <w:marBottom w:val="0"/>
                              <w:divBdr>
                                <w:top w:val="none" w:sz="0" w:space="0" w:color="auto"/>
                                <w:left w:val="none" w:sz="0" w:space="0" w:color="auto"/>
                                <w:bottom w:val="none" w:sz="0" w:space="0" w:color="auto"/>
                                <w:right w:val="none" w:sz="0" w:space="0" w:color="auto"/>
                              </w:divBdr>
                            </w:div>
                          </w:divsChild>
                        </w:div>
                        <w:div w:id="328946061">
                          <w:marLeft w:val="0"/>
                          <w:marRight w:val="0"/>
                          <w:marTop w:val="0"/>
                          <w:marBottom w:val="0"/>
                          <w:divBdr>
                            <w:top w:val="none" w:sz="0" w:space="0" w:color="auto"/>
                            <w:left w:val="none" w:sz="0" w:space="0" w:color="auto"/>
                            <w:bottom w:val="none" w:sz="0" w:space="0" w:color="auto"/>
                            <w:right w:val="none" w:sz="0" w:space="0" w:color="auto"/>
                          </w:divBdr>
                          <w:divsChild>
                            <w:div w:id="455564071">
                              <w:marLeft w:val="0"/>
                              <w:marRight w:val="0"/>
                              <w:marTop w:val="0"/>
                              <w:marBottom w:val="0"/>
                              <w:divBdr>
                                <w:top w:val="none" w:sz="0" w:space="0" w:color="auto"/>
                                <w:left w:val="none" w:sz="0" w:space="0" w:color="auto"/>
                                <w:bottom w:val="none" w:sz="0" w:space="0" w:color="auto"/>
                                <w:right w:val="none" w:sz="0" w:space="0" w:color="auto"/>
                              </w:divBdr>
                            </w:div>
                          </w:divsChild>
                        </w:div>
                        <w:div w:id="2033414855">
                          <w:marLeft w:val="0"/>
                          <w:marRight w:val="0"/>
                          <w:marTop w:val="0"/>
                          <w:marBottom w:val="0"/>
                          <w:divBdr>
                            <w:top w:val="none" w:sz="0" w:space="0" w:color="auto"/>
                            <w:left w:val="none" w:sz="0" w:space="0" w:color="auto"/>
                            <w:bottom w:val="none" w:sz="0" w:space="0" w:color="auto"/>
                            <w:right w:val="none" w:sz="0" w:space="0" w:color="auto"/>
                          </w:divBdr>
                          <w:divsChild>
                            <w:div w:id="1097336695">
                              <w:marLeft w:val="0"/>
                              <w:marRight w:val="0"/>
                              <w:marTop w:val="0"/>
                              <w:marBottom w:val="0"/>
                              <w:divBdr>
                                <w:top w:val="none" w:sz="0" w:space="0" w:color="auto"/>
                                <w:left w:val="none" w:sz="0" w:space="0" w:color="auto"/>
                                <w:bottom w:val="none" w:sz="0" w:space="0" w:color="auto"/>
                                <w:right w:val="none" w:sz="0" w:space="0" w:color="auto"/>
                              </w:divBdr>
                            </w:div>
                          </w:divsChild>
                        </w:div>
                        <w:div w:id="1851214580">
                          <w:marLeft w:val="0"/>
                          <w:marRight w:val="0"/>
                          <w:marTop w:val="0"/>
                          <w:marBottom w:val="0"/>
                          <w:divBdr>
                            <w:top w:val="none" w:sz="0" w:space="0" w:color="auto"/>
                            <w:left w:val="none" w:sz="0" w:space="0" w:color="auto"/>
                            <w:bottom w:val="none" w:sz="0" w:space="0" w:color="auto"/>
                            <w:right w:val="none" w:sz="0" w:space="0" w:color="auto"/>
                          </w:divBdr>
                          <w:divsChild>
                            <w:div w:id="1880359672">
                              <w:marLeft w:val="0"/>
                              <w:marRight w:val="0"/>
                              <w:marTop w:val="0"/>
                              <w:marBottom w:val="0"/>
                              <w:divBdr>
                                <w:top w:val="none" w:sz="0" w:space="0" w:color="auto"/>
                                <w:left w:val="none" w:sz="0" w:space="0" w:color="auto"/>
                                <w:bottom w:val="none" w:sz="0" w:space="0" w:color="auto"/>
                                <w:right w:val="none" w:sz="0" w:space="0" w:color="auto"/>
                              </w:divBdr>
                            </w:div>
                          </w:divsChild>
                        </w:div>
                        <w:div w:id="1680278933">
                          <w:marLeft w:val="0"/>
                          <w:marRight w:val="0"/>
                          <w:marTop w:val="0"/>
                          <w:marBottom w:val="0"/>
                          <w:divBdr>
                            <w:top w:val="none" w:sz="0" w:space="0" w:color="auto"/>
                            <w:left w:val="none" w:sz="0" w:space="0" w:color="auto"/>
                            <w:bottom w:val="none" w:sz="0" w:space="0" w:color="auto"/>
                            <w:right w:val="none" w:sz="0" w:space="0" w:color="auto"/>
                          </w:divBdr>
                          <w:divsChild>
                            <w:div w:id="3402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9196">
                  <w:marLeft w:val="0"/>
                  <w:marRight w:val="0"/>
                  <w:marTop w:val="0"/>
                  <w:marBottom w:val="0"/>
                  <w:divBdr>
                    <w:top w:val="none" w:sz="0" w:space="0" w:color="auto"/>
                    <w:left w:val="none" w:sz="0" w:space="0" w:color="auto"/>
                    <w:bottom w:val="none" w:sz="0" w:space="0" w:color="auto"/>
                    <w:right w:val="none" w:sz="0" w:space="0" w:color="auto"/>
                  </w:divBdr>
                </w:div>
                <w:div w:id="468480677">
                  <w:marLeft w:val="0"/>
                  <w:marRight w:val="0"/>
                  <w:marTop w:val="0"/>
                  <w:marBottom w:val="0"/>
                  <w:divBdr>
                    <w:top w:val="none" w:sz="0" w:space="0" w:color="auto"/>
                    <w:left w:val="none" w:sz="0" w:space="0" w:color="auto"/>
                    <w:bottom w:val="none" w:sz="0" w:space="0" w:color="auto"/>
                    <w:right w:val="none" w:sz="0" w:space="0" w:color="auto"/>
                  </w:divBdr>
                </w:div>
                <w:div w:id="1101950127">
                  <w:marLeft w:val="0"/>
                  <w:marRight w:val="0"/>
                  <w:marTop w:val="0"/>
                  <w:marBottom w:val="0"/>
                  <w:divBdr>
                    <w:top w:val="none" w:sz="0" w:space="0" w:color="auto"/>
                    <w:left w:val="none" w:sz="0" w:space="0" w:color="auto"/>
                    <w:bottom w:val="none" w:sz="0" w:space="0" w:color="auto"/>
                    <w:right w:val="none" w:sz="0" w:space="0" w:color="auto"/>
                  </w:divBdr>
                </w:div>
                <w:div w:id="439766411">
                  <w:marLeft w:val="0"/>
                  <w:marRight w:val="0"/>
                  <w:marTop w:val="0"/>
                  <w:marBottom w:val="0"/>
                  <w:divBdr>
                    <w:top w:val="none" w:sz="0" w:space="0" w:color="auto"/>
                    <w:left w:val="none" w:sz="0" w:space="0" w:color="auto"/>
                    <w:bottom w:val="none" w:sz="0" w:space="0" w:color="auto"/>
                    <w:right w:val="none" w:sz="0" w:space="0" w:color="auto"/>
                  </w:divBdr>
                </w:div>
                <w:div w:id="1951470369">
                  <w:marLeft w:val="0"/>
                  <w:marRight w:val="0"/>
                  <w:marTop w:val="0"/>
                  <w:marBottom w:val="0"/>
                  <w:divBdr>
                    <w:top w:val="none" w:sz="0" w:space="0" w:color="auto"/>
                    <w:left w:val="none" w:sz="0" w:space="0" w:color="auto"/>
                    <w:bottom w:val="none" w:sz="0" w:space="0" w:color="auto"/>
                    <w:right w:val="none" w:sz="0" w:space="0" w:color="auto"/>
                  </w:divBdr>
                </w:div>
                <w:div w:id="1705448810">
                  <w:marLeft w:val="0"/>
                  <w:marRight w:val="0"/>
                  <w:marTop w:val="0"/>
                  <w:marBottom w:val="0"/>
                  <w:divBdr>
                    <w:top w:val="none" w:sz="0" w:space="0" w:color="auto"/>
                    <w:left w:val="none" w:sz="0" w:space="0" w:color="auto"/>
                    <w:bottom w:val="none" w:sz="0" w:space="0" w:color="auto"/>
                    <w:right w:val="none" w:sz="0" w:space="0" w:color="auto"/>
                  </w:divBdr>
                </w:div>
                <w:div w:id="321542908">
                  <w:marLeft w:val="0"/>
                  <w:marRight w:val="0"/>
                  <w:marTop w:val="0"/>
                  <w:marBottom w:val="0"/>
                  <w:divBdr>
                    <w:top w:val="none" w:sz="0" w:space="0" w:color="auto"/>
                    <w:left w:val="none" w:sz="0" w:space="0" w:color="auto"/>
                    <w:bottom w:val="none" w:sz="0" w:space="0" w:color="auto"/>
                    <w:right w:val="none" w:sz="0" w:space="0" w:color="auto"/>
                  </w:divBdr>
                </w:div>
                <w:div w:id="102044951">
                  <w:marLeft w:val="0"/>
                  <w:marRight w:val="0"/>
                  <w:marTop w:val="0"/>
                  <w:marBottom w:val="0"/>
                  <w:divBdr>
                    <w:top w:val="none" w:sz="0" w:space="0" w:color="auto"/>
                    <w:left w:val="none" w:sz="0" w:space="0" w:color="auto"/>
                    <w:bottom w:val="none" w:sz="0" w:space="0" w:color="auto"/>
                    <w:right w:val="none" w:sz="0" w:space="0" w:color="auto"/>
                  </w:divBdr>
                </w:div>
                <w:div w:id="787629306">
                  <w:marLeft w:val="0"/>
                  <w:marRight w:val="0"/>
                  <w:marTop w:val="0"/>
                  <w:marBottom w:val="0"/>
                  <w:divBdr>
                    <w:top w:val="none" w:sz="0" w:space="0" w:color="auto"/>
                    <w:left w:val="none" w:sz="0" w:space="0" w:color="auto"/>
                    <w:bottom w:val="none" w:sz="0" w:space="0" w:color="auto"/>
                    <w:right w:val="none" w:sz="0" w:space="0" w:color="auto"/>
                  </w:divBdr>
                </w:div>
                <w:div w:id="1021277671">
                  <w:marLeft w:val="0"/>
                  <w:marRight w:val="0"/>
                  <w:marTop w:val="0"/>
                  <w:marBottom w:val="0"/>
                  <w:divBdr>
                    <w:top w:val="none" w:sz="0" w:space="0" w:color="auto"/>
                    <w:left w:val="none" w:sz="0" w:space="0" w:color="auto"/>
                    <w:bottom w:val="none" w:sz="0" w:space="0" w:color="auto"/>
                    <w:right w:val="none" w:sz="0" w:space="0" w:color="auto"/>
                  </w:divBdr>
                </w:div>
                <w:div w:id="936250129">
                  <w:marLeft w:val="0"/>
                  <w:marRight w:val="0"/>
                  <w:marTop w:val="0"/>
                  <w:marBottom w:val="0"/>
                  <w:divBdr>
                    <w:top w:val="none" w:sz="0" w:space="0" w:color="auto"/>
                    <w:left w:val="none" w:sz="0" w:space="0" w:color="auto"/>
                    <w:bottom w:val="none" w:sz="0" w:space="0" w:color="auto"/>
                    <w:right w:val="none" w:sz="0" w:space="0" w:color="auto"/>
                  </w:divBdr>
                </w:div>
                <w:div w:id="523330804">
                  <w:marLeft w:val="0"/>
                  <w:marRight w:val="0"/>
                  <w:marTop w:val="0"/>
                  <w:marBottom w:val="0"/>
                  <w:divBdr>
                    <w:top w:val="none" w:sz="0" w:space="0" w:color="auto"/>
                    <w:left w:val="none" w:sz="0" w:space="0" w:color="auto"/>
                    <w:bottom w:val="none" w:sz="0" w:space="0" w:color="auto"/>
                    <w:right w:val="none" w:sz="0" w:space="0" w:color="auto"/>
                  </w:divBdr>
                </w:div>
                <w:div w:id="82533510">
                  <w:marLeft w:val="0"/>
                  <w:marRight w:val="0"/>
                  <w:marTop w:val="0"/>
                  <w:marBottom w:val="0"/>
                  <w:divBdr>
                    <w:top w:val="none" w:sz="0" w:space="0" w:color="auto"/>
                    <w:left w:val="none" w:sz="0" w:space="0" w:color="auto"/>
                    <w:bottom w:val="none" w:sz="0" w:space="0" w:color="auto"/>
                    <w:right w:val="none" w:sz="0" w:space="0" w:color="auto"/>
                  </w:divBdr>
                </w:div>
                <w:div w:id="537161941">
                  <w:marLeft w:val="0"/>
                  <w:marRight w:val="0"/>
                  <w:marTop w:val="0"/>
                  <w:marBottom w:val="0"/>
                  <w:divBdr>
                    <w:top w:val="none" w:sz="0" w:space="0" w:color="auto"/>
                    <w:left w:val="none" w:sz="0" w:space="0" w:color="auto"/>
                    <w:bottom w:val="none" w:sz="0" w:space="0" w:color="auto"/>
                    <w:right w:val="none" w:sz="0" w:space="0" w:color="auto"/>
                  </w:divBdr>
                </w:div>
                <w:div w:id="1264806304">
                  <w:marLeft w:val="0"/>
                  <w:marRight w:val="0"/>
                  <w:marTop w:val="0"/>
                  <w:marBottom w:val="0"/>
                  <w:divBdr>
                    <w:top w:val="none" w:sz="0" w:space="0" w:color="auto"/>
                    <w:left w:val="none" w:sz="0" w:space="0" w:color="auto"/>
                    <w:bottom w:val="none" w:sz="0" w:space="0" w:color="auto"/>
                    <w:right w:val="none" w:sz="0" w:space="0" w:color="auto"/>
                  </w:divBdr>
                </w:div>
                <w:div w:id="1253397025">
                  <w:marLeft w:val="0"/>
                  <w:marRight w:val="0"/>
                  <w:marTop w:val="0"/>
                  <w:marBottom w:val="0"/>
                  <w:divBdr>
                    <w:top w:val="none" w:sz="0" w:space="0" w:color="auto"/>
                    <w:left w:val="none" w:sz="0" w:space="0" w:color="auto"/>
                    <w:bottom w:val="none" w:sz="0" w:space="0" w:color="auto"/>
                    <w:right w:val="none" w:sz="0" w:space="0" w:color="auto"/>
                  </w:divBdr>
                </w:div>
                <w:div w:id="1412971048">
                  <w:marLeft w:val="0"/>
                  <w:marRight w:val="0"/>
                  <w:marTop w:val="0"/>
                  <w:marBottom w:val="0"/>
                  <w:divBdr>
                    <w:top w:val="none" w:sz="0" w:space="0" w:color="auto"/>
                    <w:left w:val="none" w:sz="0" w:space="0" w:color="auto"/>
                    <w:bottom w:val="none" w:sz="0" w:space="0" w:color="auto"/>
                    <w:right w:val="none" w:sz="0" w:space="0" w:color="auto"/>
                  </w:divBdr>
                </w:div>
                <w:div w:id="855190191">
                  <w:marLeft w:val="0"/>
                  <w:marRight w:val="0"/>
                  <w:marTop w:val="0"/>
                  <w:marBottom w:val="0"/>
                  <w:divBdr>
                    <w:top w:val="none" w:sz="0" w:space="0" w:color="auto"/>
                    <w:left w:val="none" w:sz="0" w:space="0" w:color="auto"/>
                    <w:bottom w:val="none" w:sz="0" w:space="0" w:color="auto"/>
                    <w:right w:val="none" w:sz="0" w:space="0" w:color="auto"/>
                  </w:divBdr>
                </w:div>
                <w:div w:id="187834894">
                  <w:marLeft w:val="0"/>
                  <w:marRight w:val="0"/>
                  <w:marTop w:val="0"/>
                  <w:marBottom w:val="0"/>
                  <w:divBdr>
                    <w:top w:val="none" w:sz="0" w:space="0" w:color="auto"/>
                    <w:left w:val="none" w:sz="0" w:space="0" w:color="auto"/>
                    <w:bottom w:val="none" w:sz="0" w:space="0" w:color="auto"/>
                    <w:right w:val="none" w:sz="0" w:space="0" w:color="auto"/>
                  </w:divBdr>
                </w:div>
                <w:div w:id="113256508">
                  <w:marLeft w:val="0"/>
                  <w:marRight w:val="0"/>
                  <w:marTop w:val="0"/>
                  <w:marBottom w:val="0"/>
                  <w:divBdr>
                    <w:top w:val="none" w:sz="0" w:space="0" w:color="auto"/>
                    <w:left w:val="none" w:sz="0" w:space="0" w:color="auto"/>
                    <w:bottom w:val="none" w:sz="0" w:space="0" w:color="auto"/>
                    <w:right w:val="none" w:sz="0" w:space="0" w:color="auto"/>
                  </w:divBdr>
                </w:div>
                <w:div w:id="197594407">
                  <w:marLeft w:val="0"/>
                  <w:marRight w:val="0"/>
                  <w:marTop w:val="0"/>
                  <w:marBottom w:val="0"/>
                  <w:divBdr>
                    <w:top w:val="none" w:sz="0" w:space="0" w:color="auto"/>
                    <w:left w:val="none" w:sz="0" w:space="0" w:color="auto"/>
                    <w:bottom w:val="none" w:sz="0" w:space="0" w:color="auto"/>
                    <w:right w:val="none" w:sz="0" w:space="0" w:color="auto"/>
                  </w:divBdr>
                </w:div>
                <w:div w:id="761490821">
                  <w:marLeft w:val="0"/>
                  <w:marRight w:val="0"/>
                  <w:marTop w:val="0"/>
                  <w:marBottom w:val="0"/>
                  <w:divBdr>
                    <w:top w:val="none" w:sz="0" w:space="0" w:color="auto"/>
                    <w:left w:val="none" w:sz="0" w:space="0" w:color="auto"/>
                    <w:bottom w:val="none" w:sz="0" w:space="0" w:color="auto"/>
                    <w:right w:val="none" w:sz="0" w:space="0" w:color="auto"/>
                  </w:divBdr>
                </w:div>
                <w:div w:id="942031867">
                  <w:marLeft w:val="0"/>
                  <w:marRight w:val="0"/>
                  <w:marTop w:val="0"/>
                  <w:marBottom w:val="0"/>
                  <w:divBdr>
                    <w:top w:val="none" w:sz="0" w:space="0" w:color="auto"/>
                    <w:left w:val="none" w:sz="0" w:space="0" w:color="auto"/>
                    <w:bottom w:val="none" w:sz="0" w:space="0" w:color="auto"/>
                    <w:right w:val="none" w:sz="0" w:space="0" w:color="auto"/>
                  </w:divBdr>
                </w:div>
                <w:div w:id="537203435">
                  <w:marLeft w:val="0"/>
                  <w:marRight w:val="0"/>
                  <w:marTop w:val="0"/>
                  <w:marBottom w:val="0"/>
                  <w:divBdr>
                    <w:top w:val="none" w:sz="0" w:space="0" w:color="auto"/>
                    <w:left w:val="none" w:sz="0" w:space="0" w:color="auto"/>
                    <w:bottom w:val="none" w:sz="0" w:space="0" w:color="auto"/>
                    <w:right w:val="none" w:sz="0" w:space="0" w:color="auto"/>
                  </w:divBdr>
                </w:div>
                <w:div w:id="1585257418">
                  <w:marLeft w:val="0"/>
                  <w:marRight w:val="0"/>
                  <w:marTop w:val="0"/>
                  <w:marBottom w:val="0"/>
                  <w:divBdr>
                    <w:top w:val="none" w:sz="0" w:space="0" w:color="auto"/>
                    <w:left w:val="none" w:sz="0" w:space="0" w:color="auto"/>
                    <w:bottom w:val="none" w:sz="0" w:space="0" w:color="auto"/>
                    <w:right w:val="none" w:sz="0" w:space="0" w:color="auto"/>
                  </w:divBdr>
                </w:div>
                <w:div w:id="813065089">
                  <w:marLeft w:val="0"/>
                  <w:marRight w:val="0"/>
                  <w:marTop w:val="0"/>
                  <w:marBottom w:val="0"/>
                  <w:divBdr>
                    <w:top w:val="none" w:sz="0" w:space="0" w:color="auto"/>
                    <w:left w:val="none" w:sz="0" w:space="0" w:color="auto"/>
                    <w:bottom w:val="none" w:sz="0" w:space="0" w:color="auto"/>
                    <w:right w:val="none" w:sz="0" w:space="0" w:color="auto"/>
                  </w:divBdr>
                </w:div>
                <w:div w:id="2003315730">
                  <w:marLeft w:val="0"/>
                  <w:marRight w:val="0"/>
                  <w:marTop w:val="0"/>
                  <w:marBottom w:val="0"/>
                  <w:divBdr>
                    <w:top w:val="none" w:sz="0" w:space="0" w:color="auto"/>
                    <w:left w:val="none" w:sz="0" w:space="0" w:color="auto"/>
                    <w:bottom w:val="none" w:sz="0" w:space="0" w:color="auto"/>
                    <w:right w:val="none" w:sz="0" w:space="0" w:color="auto"/>
                  </w:divBdr>
                </w:div>
                <w:div w:id="1199512773">
                  <w:marLeft w:val="0"/>
                  <w:marRight w:val="0"/>
                  <w:marTop w:val="0"/>
                  <w:marBottom w:val="0"/>
                  <w:divBdr>
                    <w:top w:val="none" w:sz="0" w:space="0" w:color="auto"/>
                    <w:left w:val="none" w:sz="0" w:space="0" w:color="auto"/>
                    <w:bottom w:val="none" w:sz="0" w:space="0" w:color="auto"/>
                    <w:right w:val="none" w:sz="0" w:space="0" w:color="auto"/>
                  </w:divBdr>
                </w:div>
                <w:div w:id="1060522325">
                  <w:marLeft w:val="0"/>
                  <w:marRight w:val="0"/>
                  <w:marTop w:val="0"/>
                  <w:marBottom w:val="0"/>
                  <w:divBdr>
                    <w:top w:val="none" w:sz="0" w:space="0" w:color="auto"/>
                    <w:left w:val="none" w:sz="0" w:space="0" w:color="auto"/>
                    <w:bottom w:val="none" w:sz="0" w:space="0" w:color="auto"/>
                    <w:right w:val="none" w:sz="0" w:space="0" w:color="auto"/>
                  </w:divBdr>
                </w:div>
                <w:div w:id="1336617577">
                  <w:marLeft w:val="0"/>
                  <w:marRight w:val="0"/>
                  <w:marTop w:val="0"/>
                  <w:marBottom w:val="0"/>
                  <w:divBdr>
                    <w:top w:val="none" w:sz="0" w:space="0" w:color="auto"/>
                    <w:left w:val="none" w:sz="0" w:space="0" w:color="auto"/>
                    <w:bottom w:val="none" w:sz="0" w:space="0" w:color="auto"/>
                    <w:right w:val="none" w:sz="0" w:space="0" w:color="auto"/>
                  </w:divBdr>
                </w:div>
                <w:div w:id="523596181">
                  <w:marLeft w:val="0"/>
                  <w:marRight w:val="0"/>
                  <w:marTop w:val="0"/>
                  <w:marBottom w:val="0"/>
                  <w:divBdr>
                    <w:top w:val="none" w:sz="0" w:space="0" w:color="auto"/>
                    <w:left w:val="none" w:sz="0" w:space="0" w:color="auto"/>
                    <w:bottom w:val="none" w:sz="0" w:space="0" w:color="auto"/>
                    <w:right w:val="none" w:sz="0" w:space="0" w:color="auto"/>
                  </w:divBdr>
                </w:div>
                <w:div w:id="2092240376">
                  <w:marLeft w:val="0"/>
                  <w:marRight w:val="0"/>
                  <w:marTop w:val="0"/>
                  <w:marBottom w:val="0"/>
                  <w:divBdr>
                    <w:top w:val="none" w:sz="0" w:space="0" w:color="auto"/>
                    <w:left w:val="none" w:sz="0" w:space="0" w:color="auto"/>
                    <w:bottom w:val="none" w:sz="0" w:space="0" w:color="auto"/>
                    <w:right w:val="none" w:sz="0" w:space="0" w:color="auto"/>
                  </w:divBdr>
                </w:div>
                <w:div w:id="100882656">
                  <w:marLeft w:val="0"/>
                  <w:marRight w:val="0"/>
                  <w:marTop w:val="0"/>
                  <w:marBottom w:val="0"/>
                  <w:divBdr>
                    <w:top w:val="none" w:sz="0" w:space="0" w:color="auto"/>
                    <w:left w:val="none" w:sz="0" w:space="0" w:color="auto"/>
                    <w:bottom w:val="none" w:sz="0" w:space="0" w:color="auto"/>
                    <w:right w:val="none" w:sz="0" w:space="0" w:color="auto"/>
                  </w:divBdr>
                </w:div>
                <w:div w:id="1235513047">
                  <w:marLeft w:val="0"/>
                  <w:marRight w:val="0"/>
                  <w:marTop w:val="0"/>
                  <w:marBottom w:val="0"/>
                  <w:divBdr>
                    <w:top w:val="none" w:sz="0" w:space="0" w:color="auto"/>
                    <w:left w:val="none" w:sz="0" w:space="0" w:color="auto"/>
                    <w:bottom w:val="none" w:sz="0" w:space="0" w:color="auto"/>
                    <w:right w:val="none" w:sz="0" w:space="0" w:color="auto"/>
                  </w:divBdr>
                </w:div>
                <w:div w:id="1182236356">
                  <w:marLeft w:val="0"/>
                  <w:marRight w:val="0"/>
                  <w:marTop w:val="0"/>
                  <w:marBottom w:val="0"/>
                  <w:divBdr>
                    <w:top w:val="none" w:sz="0" w:space="0" w:color="auto"/>
                    <w:left w:val="none" w:sz="0" w:space="0" w:color="auto"/>
                    <w:bottom w:val="none" w:sz="0" w:space="0" w:color="auto"/>
                    <w:right w:val="none" w:sz="0" w:space="0" w:color="auto"/>
                  </w:divBdr>
                </w:div>
                <w:div w:id="1552307170">
                  <w:marLeft w:val="0"/>
                  <w:marRight w:val="0"/>
                  <w:marTop w:val="0"/>
                  <w:marBottom w:val="0"/>
                  <w:divBdr>
                    <w:top w:val="none" w:sz="0" w:space="0" w:color="auto"/>
                    <w:left w:val="none" w:sz="0" w:space="0" w:color="auto"/>
                    <w:bottom w:val="none" w:sz="0" w:space="0" w:color="auto"/>
                    <w:right w:val="none" w:sz="0" w:space="0" w:color="auto"/>
                  </w:divBdr>
                </w:div>
                <w:div w:id="142819500">
                  <w:marLeft w:val="0"/>
                  <w:marRight w:val="0"/>
                  <w:marTop w:val="0"/>
                  <w:marBottom w:val="0"/>
                  <w:divBdr>
                    <w:top w:val="none" w:sz="0" w:space="0" w:color="auto"/>
                    <w:left w:val="none" w:sz="0" w:space="0" w:color="auto"/>
                    <w:bottom w:val="none" w:sz="0" w:space="0" w:color="auto"/>
                    <w:right w:val="none" w:sz="0" w:space="0" w:color="auto"/>
                  </w:divBdr>
                </w:div>
                <w:div w:id="599992432">
                  <w:marLeft w:val="0"/>
                  <w:marRight w:val="0"/>
                  <w:marTop w:val="0"/>
                  <w:marBottom w:val="0"/>
                  <w:divBdr>
                    <w:top w:val="none" w:sz="0" w:space="0" w:color="auto"/>
                    <w:left w:val="none" w:sz="0" w:space="0" w:color="auto"/>
                    <w:bottom w:val="none" w:sz="0" w:space="0" w:color="auto"/>
                    <w:right w:val="none" w:sz="0" w:space="0" w:color="auto"/>
                  </w:divBdr>
                </w:div>
                <w:div w:id="1866140071">
                  <w:marLeft w:val="0"/>
                  <w:marRight w:val="0"/>
                  <w:marTop w:val="0"/>
                  <w:marBottom w:val="0"/>
                  <w:divBdr>
                    <w:top w:val="none" w:sz="0" w:space="0" w:color="auto"/>
                    <w:left w:val="none" w:sz="0" w:space="0" w:color="auto"/>
                    <w:bottom w:val="none" w:sz="0" w:space="0" w:color="auto"/>
                    <w:right w:val="none" w:sz="0" w:space="0" w:color="auto"/>
                  </w:divBdr>
                </w:div>
                <w:div w:id="1646811379">
                  <w:marLeft w:val="0"/>
                  <w:marRight w:val="0"/>
                  <w:marTop w:val="0"/>
                  <w:marBottom w:val="0"/>
                  <w:divBdr>
                    <w:top w:val="none" w:sz="0" w:space="0" w:color="auto"/>
                    <w:left w:val="none" w:sz="0" w:space="0" w:color="auto"/>
                    <w:bottom w:val="none" w:sz="0" w:space="0" w:color="auto"/>
                    <w:right w:val="none" w:sz="0" w:space="0" w:color="auto"/>
                  </w:divBdr>
                </w:div>
                <w:div w:id="825777598">
                  <w:marLeft w:val="0"/>
                  <w:marRight w:val="0"/>
                  <w:marTop w:val="0"/>
                  <w:marBottom w:val="0"/>
                  <w:divBdr>
                    <w:top w:val="none" w:sz="0" w:space="0" w:color="auto"/>
                    <w:left w:val="none" w:sz="0" w:space="0" w:color="auto"/>
                    <w:bottom w:val="none" w:sz="0" w:space="0" w:color="auto"/>
                    <w:right w:val="none" w:sz="0" w:space="0" w:color="auto"/>
                  </w:divBdr>
                </w:div>
                <w:div w:id="2031106810">
                  <w:marLeft w:val="0"/>
                  <w:marRight w:val="0"/>
                  <w:marTop w:val="0"/>
                  <w:marBottom w:val="0"/>
                  <w:divBdr>
                    <w:top w:val="none" w:sz="0" w:space="0" w:color="auto"/>
                    <w:left w:val="none" w:sz="0" w:space="0" w:color="auto"/>
                    <w:bottom w:val="none" w:sz="0" w:space="0" w:color="auto"/>
                    <w:right w:val="none" w:sz="0" w:space="0" w:color="auto"/>
                  </w:divBdr>
                </w:div>
                <w:div w:id="421294843">
                  <w:marLeft w:val="0"/>
                  <w:marRight w:val="0"/>
                  <w:marTop w:val="0"/>
                  <w:marBottom w:val="0"/>
                  <w:divBdr>
                    <w:top w:val="none" w:sz="0" w:space="0" w:color="auto"/>
                    <w:left w:val="none" w:sz="0" w:space="0" w:color="auto"/>
                    <w:bottom w:val="none" w:sz="0" w:space="0" w:color="auto"/>
                    <w:right w:val="none" w:sz="0" w:space="0" w:color="auto"/>
                  </w:divBdr>
                </w:div>
                <w:div w:id="880635913">
                  <w:marLeft w:val="0"/>
                  <w:marRight w:val="0"/>
                  <w:marTop w:val="0"/>
                  <w:marBottom w:val="0"/>
                  <w:divBdr>
                    <w:top w:val="none" w:sz="0" w:space="0" w:color="auto"/>
                    <w:left w:val="none" w:sz="0" w:space="0" w:color="auto"/>
                    <w:bottom w:val="none" w:sz="0" w:space="0" w:color="auto"/>
                    <w:right w:val="none" w:sz="0" w:space="0" w:color="auto"/>
                  </w:divBdr>
                </w:div>
                <w:div w:id="1682924948">
                  <w:marLeft w:val="0"/>
                  <w:marRight w:val="0"/>
                  <w:marTop w:val="0"/>
                  <w:marBottom w:val="0"/>
                  <w:divBdr>
                    <w:top w:val="none" w:sz="0" w:space="0" w:color="auto"/>
                    <w:left w:val="none" w:sz="0" w:space="0" w:color="auto"/>
                    <w:bottom w:val="none" w:sz="0" w:space="0" w:color="auto"/>
                    <w:right w:val="none" w:sz="0" w:space="0" w:color="auto"/>
                  </w:divBdr>
                </w:div>
                <w:div w:id="93864832">
                  <w:marLeft w:val="0"/>
                  <w:marRight w:val="0"/>
                  <w:marTop w:val="0"/>
                  <w:marBottom w:val="0"/>
                  <w:divBdr>
                    <w:top w:val="none" w:sz="0" w:space="0" w:color="auto"/>
                    <w:left w:val="none" w:sz="0" w:space="0" w:color="auto"/>
                    <w:bottom w:val="none" w:sz="0" w:space="0" w:color="auto"/>
                    <w:right w:val="none" w:sz="0" w:space="0" w:color="auto"/>
                  </w:divBdr>
                </w:div>
                <w:div w:id="791751180">
                  <w:marLeft w:val="0"/>
                  <w:marRight w:val="0"/>
                  <w:marTop w:val="0"/>
                  <w:marBottom w:val="0"/>
                  <w:divBdr>
                    <w:top w:val="none" w:sz="0" w:space="0" w:color="auto"/>
                    <w:left w:val="none" w:sz="0" w:space="0" w:color="auto"/>
                    <w:bottom w:val="none" w:sz="0" w:space="0" w:color="auto"/>
                    <w:right w:val="none" w:sz="0" w:space="0" w:color="auto"/>
                  </w:divBdr>
                </w:div>
                <w:div w:id="745568467">
                  <w:marLeft w:val="0"/>
                  <w:marRight w:val="0"/>
                  <w:marTop w:val="0"/>
                  <w:marBottom w:val="0"/>
                  <w:divBdr>
                    <w:top w:val="none" w:sz="0" w:space="0" w:color="auto"/>
                    <w:left w:val="none" w:sz="0" w:space="0" w:color="auto"/>
                    <w:bottom w:val="none" w:sz="0" w:space="0" w:color="auto"/>
                    <w:right w:val="none" w:sz="0" w:space="0" w:color="auto"/>
                  </w:divBdr>
                </w:div>
                <w:div w:id="1829437946">
                  <w:marLeft w:val="0"/>
                  <w:marRight w:val="0"/>
                  <w:marTop w:val="0"/>
                  <w:marBottom w:val="0"/>
                  <w:divBdr>
                    <w:top w:val="none" w:sz="0" w:space="0" w:color="auto"/>
                    <w:left w:val="none" w:sz="0" w:space="0" w:color="auto"/>
                    <w:bottom w:val="none" w:sz="0" w:space="0" w:color="auto"/>
                    <w:right w:val="none" w:sz="0" w:space="0" w:color="auto"/>
                  </w:divBdr>
                </w:div>
                <w:div w:id="1414469586">
                  <w:marLeft w:val="0"/>
                  <w:marRight w:val="0"/>
                  <w:marTop w:val="0"/>
                  <w:marBottom w:val="0"/>
                  <w:divBdr>
                    <w:top w:val="none" w:sz="0" w:space="0" w:color="auto"/>
                    <w:left w:val="none" w:sz="0" w:space="0" w:color="auto"/>
                    <w:bottom w:val="none" w:sz="0" w:space="0" w:color="auto"/>
                    <w:right w:val="none" w:sz="0" w:space="0" w:color="auto"/>
                  </w:divBdr>
                </w:div>
                <w:div w:id="1420787559">
                  <w:marLeft w:val="0"/>
                  <w:marRight w:val="0"/>
                  <w:marTop w:val="0"/>
                  <w:marBottom w:val="0"/>
                  <w:divBdr>
                    <w:top w:val="none" w:sz="0" w:space="0" w:color="auto"/>
                    <w:left w:val="none" w:sz="0" w:space="0" w:color="auto"/>
                    <w:bottom w:val="none" w:sz="0" w:space="0" w:color="auto"/>
                    <w:right w:val="none" w:sz="0" w:space="0" w:color="auto"/>
                  </w:divBdr>
                </w:div>
                <w:div w:id="1216746436">
                  <w:marLeft w:val="0"/>
                  <w:marRight w:val="0"/>
                  <w:marTop w:val="0"/>
                  <w:marBottom w:val="0"/>
                  <w:divBdr>
                    <w:top w:val="none" w:sz="0" w:space="0" w:color="auto"/>
                    <w:left w:val="none" w:sz="0" w:space="0" w:color="auto"/>
                    <w:bottom w:val="none" w:sz="0" w:space="0" w:color="auto"/>
                    <w:right w:val="none" w:sz="0" w:space="0" w:color="auto"/>
                  </w:divBdr>
                </w:div>
                <w:div w:id="1579175214">
                  <w:marLeft w:val="0"/>
                  <w:marRight w:val="0"/>
                  <w:marTop w:val="0"/>
                  <w:marBottom w:val="0"/>
                  <w:divBdr>
                    <w:top w:val="none" w:sz="0" w:space="0" w:color="auto"/>
                    <w:left w:val="none" w:sz="0" w:space="0" w:color="auto"/>
                    <w:bottom w:val="none" w:sz="0" w:space="0" w:color="auto"/>
                    <w:right w:val="none" w:sz="0" w:space="0" w:color="auto"/>
                  </w:divBdr>
                </w:div>
                <w:div w:id="261227301">
                  <w:marLeft w:val="0"/>
                  <w:marRight w:val="0"/>
                  <w:marTop w:val="0"/>
                  <w:marBottom w:val="0"/>
                  <w:divBdr>
                    <w:top w:val="none" w:sz="0" w:space="0" w:color="auto"/>
                    <w:left w:val="none" w:sz="0" w:space="0" w:color="auto"/>
                    <w:bottom w:val="none" w:sz="0" w:space="0" w:color="auto"/>
                    <w:right w:val="none" w:sz="0" w:space="0" w:color="auto"/>
                  </w:divBdr>
                </w:div>
                <w:div w:id="60174494">
                  <w:marLeft w:val="0"/>
                  <w:marRight w:val="0"/>
                  <w:marTop w:val="0"/>
                  <w:marBottom w:val="0"/>
                  <w:divBdr>
                    <w:top w:val="none" w:sz="0" w:space="0" w:color="auto"/>
                    <w:left w:val="none" w:sz="0" w:space="0" w:color="auto"/>
                    <w:bottom w:val="none" w:sz="0" w:space="0" w:color="auto"/>
                    <w:right w:val="none" w:sz="0" w:space="0" w:color="auto"/>
                  </w:divBdr>
                </w:div>
                <w:div w:id="551696687">
                  <w:marLeft w:val="0"/>
                  <w:marRight w:val="0"/>
                  <w:marTop w:val="0"/>
                  <w:marBottom w:val="0"/>
                  <w:divBdr>
                    <w:top w:val="none" w:sz="0" w:space="0" w:color="auto"/>
                    <w:left w:val="none" w:sz="0" w:space="0" w:color="auto"/>
                    <w:bottom w:val="none" w:sz="0" w:space="0" w:color="auto"/>
                    <w:right w:val="none" w:sz="0" w:space="0" w:color="auto"/>
                  </w:divBdr>
                </w:div>
                <w:div w:id="1272323145">
                  <w:marLeft w:val="0"/>
                  <w:marRight w:val="0"/>
                  <w:marTop w:val="0"/>
                  <w:marBottom w:val="0"/>
                  <w:divBdr>
                    <w:top w:val="none" w:sz="0" w:space="0" w:color="auto"/>
                    <w:left w:val="none" w:sz="0" w:space="0" w:color="auto"/>
                    <w:bottom w:val="none" w:sz="0" w:space="0" w:color="auto"/>
                    <w:right w:val="none" w:sz="0" w:space="0" w:color="auto"/>
                  </w:divBdr>
                </w:div>
                <w:div w:id="1455363979">
                  <w:marLeft w:val="0"/>
                  <w:marRight w:val="0"/>
                  <w:marTop w:val="0"/>
                  <w:marBottom w:val="0"/>
                  <w:divBdr>
                    <w:top w:val="none" w:sz="0" w:space="0" w:color="auto"/>
                    <w:left w:val="none" w:sz="0" w:space="0" w:color="auto"/>
                    <w:bottom w:val="none" w:sz="0" w:space="0" w:color="auto"/>
                    <w:right w:val="none" w:sz="0" w:space="0" w:color="auto"/>
                  </w:divBdr>
                </w:div>
                <w:div w:id="1181159033">
                  <w:marLeft w:val="0"/>
                  <w:marRight w:val="0"/>
                  <w:marTop w:val="0"/>
                  <w:marBottom w:val="0"/>
                  <w:divBdr>
                    <w:top w:val="none" w:sz="0" w:space="0" w:color="auto"/>
                    <w:left w:val="none" w:sz="0" w:space="0" w:color="auto"/>
                    <w:bottom w:val="none" w:sz="0" w:space="0" w:color="auto"/>
                    <w:right w:val="none" w:sz="0" w:space="0" w:color="auto"/>
                  </w:divBdr>
                </w:div>
                <w:div w:id="445777547">
                  <w:marLeft w:val="0"/>
                  <w:marRight w:val="0"/>
                  <w:marTop w:val="0"/>
                  <w:marBottom w:val="0"/>
                  <w:divBdr>
                    <w:top w:val="none" w:sz="0" w:space="0" w:color="auto"/>
                    <w:left w:val="none" w:sz="0" w:space="0" w:color="auto"/>
                    <w:bottom w:val="none" w:sz="0" w:space="0" w:color="auto"/>
                    <w:right w:val="none" w:sz="0" w:space="0" w:color="auto"/>
                  </w:divBdr>
                </w:div>
                <w:div w:id="31424491">
                  <w:marLeft w:val="0"/>
                  <w:marRight w:val="0"/>
                  <w:marTop w:val="0"/>
                  <w:marBottom w:val="0"/>
                  <w:divBdr>
                    <w:top w:val="none" w:sz="0" w:space="0" w:color="auto"/>
                    <w:left w:val="none" w:sz="0" w:space="0" w:color="auto"/>
                    <w:bottom w:val="none" w:sz="0" w:space="0" w:color="auto"/>
                    <w:right w:val="none" w:sz="0" w:space="0" w:color="auto"/>
                  </w:divBdr>
                </w:div>
                <w:div w:id="299654638">
                  <w:marLeft w:val="0"/>
                  <w:marRight w:val="0"/>
                  <w:marTop w:val="0"/>
                  <w:marBottom w:val="0"/>
                  <w:divBdr>
                    <w:top w:val="none" w:sz="0" w:space="0" w:color="auto"/>
                    <w:left w:val="none" w:sz="0" w:space="0" w:color="auto"/>
                    <w:bottom w:val="none" w:sz="0" w:space="0" w:color="auto"/>
                    <w:right w:val="none" w:sz="0" w:space="0" w:color="auto"/>
                  </w:divBdr>
                </w:div>
                <w:div w:id="635375653">
                  <w:marLeft w:val="0"/>
                  <w:marRight w:val="0"/>
                  <w:marTop w:val="0"/>
                  <w:marBottom w:val="0"/>
                  <w:divBdr>
                    <w:top w:val="none" w:sz="0" w:space="0" w:color="auto"/>
                    <w:left w:val="none" w:sz="0" w:space="0" w:color="auto"/>
                    <w:bottom w:val="none" w:sz="0" w:space="0" w:color="auto"/>
                    <w:right w:val="none" w:sz="0" w:space="0" w:color="auto"/>
                  </w:divBdr>
                </w:div>
                <w:div w:id="1189029756">
                  <w:marLeft w:val="0"/>
                  <w:marRight w:val="0"/>
                  <w:marTop w:val="0"/>
                  <w:marBottom w:val="0"/>
                  <w:divBdr>
                    <w:top w:val="none" w:sz="0" w:space="0" w:color="auto"/>
                    <w:left w:val="none" w:sz="0" w:space="0" w:color="auto"/>
                    <w:bottom w:val="none" w:sz="0" w:space="0" w:color="auto"/>
                    <w:right w:val="none" w:sz="0" w:space="0" w:color="auto"/>
                  </w:divBdr>
                </w:div>
                <w:div w:id="1463425126">
                  <w:marLeft w:val="0"/>
                  <w:marRight w:val="0"/>
                  <w:marTop w:val="0"/>
                  <w:marBottom w:val="0"/>
                  <w:divBdr>
                    <w:top w:val="none" w:sz="0" w:space="0" w:color="auto"/>
                    <w:left w:val="none" w:sz="0" w:space="0" w:color="auto"/>
                    <w:bottom w:val="none" w:sz="0" w:space="0" w:color="auto"/>
                    <w:right w:val="none" w:sz="0" w:space="0" w:color="auto"/>
                  </w:divBdr>
                </w:div>
                <w:div w:id="460073737">
                  <w:marLeft w:val="0"/>
                  <w:marRight w:val="0"/>
                  <w:marTop w:val="0"/>
                  <w:marBottom w:val="0"/>
                  <w:divBdr>
                    <w:top w:val="none" w:sz="0" w:space="0" w:color="auto"/>
                    <w:left w:val="none" w:sz="0" w:space="0" w:color="auto"/>
                    <w:bottom w:val="none" w:sz="0" w:space="0" w:color="auto"/>
                    <w:right w:val="none" w:sz="0" w:space="0" w:color="auto"/>
                  </w:divBdr>
                </w:div>
                <w:div w:id="999037766">
                  <w:marLeft w:val="0"/>
                  <w:marRight w:val="0"/>
                  <w:marTop w:val="0"/>
                  <w:marBottom w:val="0"/>
                  <w:divBdr>
                    <w:top w:val="none" w:sz="0" w:space="0" w:color="auto"/>
                    <w:left w:val="none" w:sz="0" w:space="0" w:color="auto"/>
                    <w:bottom w:val="none" w:sz="0" w:space="0" w:color="auto"/>
                    <w:right w:val="none" w:sz="0" w:space="0" w:color="auto"/>
                  </w:divBdr>
                </w:div>
                <w:div w:id="232131355">
                  <w:marLeft w:val="0"/>
                  <w:marRight w:val="0"/>
                  <w:marTop w:val="0"/>
                  <w:marBottom w:val="0"/>
                  <w:divBdr>
                    <w:top w:val="none" w:sz="0" w:space="0" w:color="auto"/>
                    <w:left w:val="none" w:sz="0" w:space="0" w:color="auto"/>
                    <w:bottom w:val="none" w:sz="0" w:space="0" w:color="auto"/>
                    <w:right w:val="none" w:sz="0" w:space="0" w:color="auto"/>
                  </w:divBdr>
                </w:div>
                <w:div w:id="578448061">
                  <w:marLeft w:val="0"/>
                  <w:marRight w:val="0"/>
                  <w:marTop w:val="0"/>
                  <w:marBottom w:val="0"/>
                  <w:divBdr>
                    <w:top w:val="none" w:sz="0" w:space="0" w:color="auto"/>
                    <w:left w:val="none" w:sz="0" w:space="0" w:color="auto"/>
                    <w:bottom w:val="none" w:sz="0" w:space="0" w:color="auto"/>
                    <w:right w:val="none" w:sz="0" w:space="0" w:color="auto"/>
                  </w:divBdr>
                </w:div>
                <w:div w:id="70128806">
                  <w:marLeft w:val="0"/>
                  <w:marRight w:val="0"/>
                  <w:marTop w:val="0"/>
                  <w:marBottom w:val="0"/>
                  <w:divBdr>
                    <w:top w:val="none" w:sz="0" w:space="0" w:color="auto"/>
                    <w:left w:val="none" w:sz="0" w:space="0" w:color="auto"/>
                    <w:bottom w:val="none" w:sz="0" w:space="0" w:color="auto"/>
                    <w:right w:val="none" w:sz="0" w:space="0" w:color="auto"/>
                  </w:divBdr>
                </w:div>
                <w:div w:id="1009990292">
                  <w:marLeft w:val="0"/>
                  <w:marRight w:val="0"/>
                  <w:marTop w:val="0"/>
                  <w:marBottom w:val="0"/>
                  <w:divBdr>
                    <w:top w:val="none" w:sz="0" w:space="0" w:color="auto"/>
                    <w:left w:val="none" w:sz="0" w:space="0" w:color="auto"/>
                    <w:bottom w:val="none" w:sz="0" w:space="0" w:color="auto"/>
                    <w:right w:val="none" w:sz="0" w:space="0" w:color="auto"/>
                  </w:divBdr>
                </w:div>
                <w:div w:id="1428693889">
                  <w:marLeft w:val="0"/>
                  <w:marRight w:val="0"/>
                  <w:marTop w:val="0"/>
                  <w:marBottom w:val="0"/>
                  <w:divBdr>
                    <w:top w:val="none" w:sz="0" w:space="0" w:color="auto"/>
                    <w:left w:val="none" w:sz="0" w:space="0" w:color="auto"/>
                    <w:bottom w:val="none" w:sz="0" w:space="0" w:color="auto"/>
                    <w:right w:val="none" w:sz="0" w:space="0" w:color="auto"/>
                  </w:divBdr>
                </w:div>
                <w:div w:id="806627571">
                  <w:marLeft w:val="0"/>
                  <w:marRight w:val="0"/>
                  <w:marTop w:val="0"/>
                  <w:marBottom w:val="0"/>
                  <w:divBdr>
                    <w:top w:val="none" w:sz="0" w:space="0" w:color="auto"/>
                    <w:left w:val="none" w:sz="0" w:space="0" w:color="auto"/>
                    <w:bottom w:val="none" w:sz="0" w:space="0" w:color="auto"/>
                    <w:right w:val="none" w:sz="0" w:space="0" w:color="auto"/>
                  </w:divBdr>
                </w:div>
                <w:div w:id="416442057">
                  <w:marLeft w:val="0"/>
                  <w:marRight w:val="0"/>
                  <w:marTop w:val="0"/>
                  <w:marBottom w:val="0"/>
                  <w:divBdr>
                    <w:top w:val="none" w:sz="0" w:space="0" w:color="auto"/>
                    <w:left w:val="none" w:sz="0" w:space="0" w:color="auto"/>
                    <w:bottom w:val="none" w:sz="0" w:space="0" w:color="auto"/>
                    <w:right w:val="none" w:sz="0" w:space="0" w:color="auto"/>
                  </w:divBdr>
                </w:div>
                <w:div w:id="1530726654">
                  <w:marLeft w:val="0"/>
                  <w:marRight w:val="0"/>
                  <w:marTop w:val="0"/>
                  <w:marBottom w:val="0"/>
                  <w:divBdr>
                    <w:top w:val="none" w:sz="0" w:space="0" w:color="auto"/>
                    <w:left w:val="none" w:sz="0" w:space="0" w:color="auto"/>
                    <w:bottom w:val="none" w:sz="0" w:space="0" w:color="auto"/>
                    <w:right w:val="none" w:sz="0" w:space="0" w:color="auto"/>
                  </w:divBdr>
                </w:div>
                <w:div w:id="32653267">
                  <w:marLeft w:val="0"/>
                  <w:marRight w:val="0"/>
                  <w:marTop w:val="0"/>
                  <w:marBottom w:val="0"/>
                  <w:divBdr>
                    <w:top w:val="none" w:sz="0" w:space="0" w:color="auto"/>
                    <w:left w:val="none" w:sz="0" w:space="0" w:color="auto"/>
                    <w:bottom w:val="none" w:sz="0" w:space="0" w:color="auto"/>
                    <w:right w:val="none" w:sz="0" w:space="0" w:color="auto"/>
                  </w:divBdr>
                </w:div>
                <w:div w:id="1404134764">
                  <w:marLeft w:val="0"/>
                  <w:marRight w:val="0"/>
                  <w:marTop w:val="0"/>
                  <w:marBottom w:val="0"/>
                  <w:divBdr>
                    <w:top w:val="none" w:sz="0" w:space="0" w:color="auto"/>
                    <w:left w:val="none" w:sz="0" w:space="0" w:color="auto"/>
                    <w:bottom w:val="none" w:sz="0" w:space="0" w:color="auto"/>
                    <w:right w:val="none" w:sz="0" w:space="0" w:color="auto"/>
                  </w:divBdr>
                </w:div>
                <w:div w:id="1360424464">
                  <w:marLeft w:val="0"/>
                  <w:marRight w:val="0"/>
                  <w:marTop w:val="0"/>
                  <w:marBottom w:val="0"/>
                  <w:divBdr>
                    <w:top w:val="none" w:sz="0" w:space="0" w:color="auto"/>
                    <w:left w:val="none" w:sz="0" w:space="0" w:color="auto"/>
                    <w:bottom w:val="none" w:sz="0" w:space="0" w:color="auto"/>
                    <w:right w:val="none" w:sz="0" w:space="0" w:color="auto"/>
                  </w:divBdr>
                </w:div>
                <w:div w:id="1559315266">
                  <w:marLeft w:val="0"/>
                  <w:marRight w:val="0"/>
                  <w:marTop w:val="0"/>
                  <w:marBottom w:val="0"/>
                  <w:divBdr>
                    <w:top w:val="none" w:sz="0" w:space="0" w:color="auto"/>
                    <w:left w:val="none" w:sz="0" w:space="0" w:color="auto"/>
                    <w:bottom w:val="none" w:sz="0" w:space="0" w:color="auto"/>
                    <w:right w:val="none" w:sz="0" w:space="0" w:color="auto"/>
                  </w:divBdr>
                </w:div>
                <w:div w:id="739793700">
                  <w:marLeft w:val="0"/>
                  <w:marRight w:val="0"/>
                  <w:marTop w:val="0"/>
                  <w:marBottom w:val="0"/>
                  <w:divBdr>
                    <w:top w:val="none" w:sz="0" w:space="0" w:color="auto"/>
                    <w:left w:val="none" w:sz="0" w:space="0" w:color="auto"/>
                    <w:bottom w:val="none" w:sz="0" w:space="0" w:color="auto"/>
                    <w:right w:val="none" w:sz="0" w:space="0" w:color="auto"/>
                  </w:divBdr>
                </w:div>
                <w:div w:id="595603119">
                  <w:marLeft w:val="0"/>
                  <w:marRight w:val="0"/>
                  <w:marTop w:val="0"/>
                  <w:marBottom w:val="0"/>
                  <w:divBdr>
                    <w:top w:val="none" w:sz="0" w:space="0" w:color="auto"/>
                    <w:left w:val="none" w:sz="0" w:space="0" w:color="auto"/>
                    <w:bottom w:val="none" w:sz="0" w:space="0" w:color="auto"/>
                    <w:right w:val="none" w:sz="0" w:space="0" w:color="auto"/>
                  </w:divBdr>
                </w:div>
                <w:div w:id="1918898870">
                  <w:marLeft w:val="0"/>
                  <w:marRight w:val="0"/>
                  <w:marTop w:val="0"/>
                  <w:marBottom w:val="0"/>
                  <w:divBdr>
                    <w:top w:val="none" w:sz="0" w:space="0" w:color="auto"/>
                    <w:left w:val="none" w:sz="0" w:space="0" w:color="auto"/>
                    <w:bottom w:val="none" w:sz="0" w:space="0" w:color="auto"/>
                    <w:right w:val="none" w:sz="0" w:space="0" w:color="auto"/>
                  </w:divBdr>
                </w:div>
                <w:div w:id="776020788">
                  <w:marLeft w:val="0"/>
                  <w:marRight w:val="0"/>
                  <w:marTop w:val="0"/>
                  <w:marBottom w:val="0"/>
                  <w:divBdr>
                    <w:top w:val="none" w:sz="0" w:space="0" w:color="auto"/>
                    <w:left w:val="none" w:sz="0" w:space="0" w:color="auto"/>
                    <w:bottom w:val="none" w:sz="0" w:space="0" w:color="auto"/>
                    <w:right w:val="none" w:sz="0" w:space="0" w:color="auto"/>
                  </w:divBdr>
                </w:div>
                <w:div w:id="1918444064">
                  <w:marLeft w:val="0"/>
                  <w:marRight w:val="0"/>
                  <w:marTop w:val="0"/>
                  <w:marBottom w:val="0"/>
                  <w:divBdr>
                    <w:top w:val="none" w:sz="0" w:space="0" w:color="auto"/>
                    <w:left w:val="none" w:sz="0" w:space="0" w:color="auto"/>
                    <w:bottom w:val="none" w:sz="0" w:space="0" w:color="auto"/>
                    <w:right w:val="none" w:sz="0" w:space="0" w:color="auto"/>
                  </w:divBdr>
                </w:div>
                <w:div w:id="883444021">
                  <w:marLeft w:val="0"/>
                  <w:marRight w:val="0"/>
                  <w:marTop w:val="0"/>
                  <w:marBottom w:val="0"/>
                  <w:divBdr>
                    <w:top w:val="none" w:sz="0" w:space="0" w:color="auto"/>
                    <w:left w:val="none" w:sz="0" w:space="0" w:color="auto"/>
                    <w:bottom w:val="none" w:sz="0" w:space="0" w:color="auto"/>
                    <w:right w:val="none" w:sz="0" w:space="0" w:color="auto"/>
                  </w:divBdr>
                </w:div>
                <w:div w:id="1619291181">
                  <w:marLeft w:val="0"/>
                  <w:marRight w:val="0"/>
                  <w:marTop w:val="0"/>
                  <w:marBottom w:val="0"/>
                  <w:divBdr>
                    <w:top w:val="none" w:sz="0" w:space="0" w:color="auto"/>
                    <w:left w:val="none" w:sz="0" w:space="0" w:color="auto"/>
                    <w:bottom w:val="none" w:sz="0" w:space="0" w:color="auto"/>
                    <w:right w:val="none" w:sz="0" w:space="0" w:color="auto"/>
                  </w:divBdr>
                </w:div>
                <w:div w:id="367218106">
                  <w:marLeft w:val="0"/>
                  <w:marRight w:val="0"/>
                  <w:marTop w:val="0"/>
                  <w:marBottom w:val="0"/>
                  <w:divBdr>
                    <w:top w:val="none" w:sz="0" w:space="0" w:color="auto"/>
                    <w:left w:val="none" w:sz="0" w:space="0" w:color="auto"/>
                    <w:bottom w:val="none" w:sz="0" w:space="0" w:color="auto"/>
                    <w:right w:val="none" w:sz="0" w:space="0" w:color="auto"/>
                  </w:divBdr>
                </w:div>
                <w:div w:id="1166480410">
                  <w:marLeft w:val="0"/>
                  <w:marRight w:val="0"/>
                  <w:marTop w:val="0"/>
                  <w:marBottom w:val="0"/>
                  <w:divBdr>
                    <w:top w:val="none" w:sz="0" w:space="0" w:color="auto"/>
                    <w:left w:val="none" w:sz="0" w:space="0" w:color="auto"/>
                    <w:bottom w:val="none" w:sz="0" w:space="0" w:color="auto"/>
                    <w:right w:val="none" w:sz="0" w:space="0" w:color="auto"/>
                  </w:divBdr>
                </w:div>
                <w:div w:id="531381135">
                  <w:marLeft w:val="0"/>
                  <w:marRight w:val="0"/>
                  <w:marTop w:val="0"/>
                  <w:marBottom w:val="0"/>
                  <w:divBdr>
                    <w:top w:val="none" w:sz="0" w:space="0" w:color="auto"/>
                    <w:left w:val="none" w:sz="0" w:space="0" w:color="auto"/>
                    <w:bottom w:val="none" w:sz="0" w:space="0" w:color="auto"/>
                    <w:right w:val="none" w:sz="0" w:space="0" w:color="auto"/>
                  </w:divBdr>
                </w:div>
                <w:div w:id="803622325">
                  <w:marLeft w:val="0"/>
                  <w:marRight w:val="0"/>
                  <w:marTop w:val="0"/>
                  <w:marBottom w:val="0"/>
                  <w:divBdr>
                    <w:top w:val="none" w:sz="0" w:space="0" w:color="auto"/>
                    <w:left w:val="none" w:sz="0" w:space="0" w:color="auto"/>
                    <w:bottom w:val="none" w:sz="0" w:space="0" w:color="auto"/>
                    <w:right w:val="none" w:sz="0" w:space="0" w:color="auto"/>
                  </w:divBdr>
                </w:div>
                <w:div w:id="1196230290">
                  <w:marLeft w:val="0"/>
                  <w:marRight w:val="0"/>
                  <w:marTop w:val="0"/>
                  <w:marBottom w:val="0"/>
                  <w:divBdr>
                    <w:top w:val="none" w:sz="0" w:space="0" w:color="auto"/>
                    <w:left w:val="none" w:sz="0" w:space="0" w:color="auto"/>
                    <w:bottom w:val="none" w:sz="0" w:space="0" w:color="auto"/>
                    <w:right w:val="none" w:sz="0" w:space="0" w:color="auto"/>
                  </w:divBdr>
                </w:div>
                <w:div w:id="364133760">
                  <w:marLeft w:val="0"/>
                  <w:marRight w:val="0"/>
                  <w:marTop w:val="0"/>
                  <w:marBottom w:val="0"/>
                  <w:divBdr>
                    <w:top w:val="none" w:sz="0" w:space="0" w:color="auto"/>
                    <w:left w:val="none" w:sz="0" w:space="0" w:color="auto"/>
                    <w:bottom w:val="none" w:sz="0" w:space="0" w:color="auto"/>
                    <w:right w:val="none" w:sz="0" w:space="0" w:color="auto"/>
                  </w:divBdr>
                </w:div>
                <w:div w:id="76682364">
                  <w:marLeft w:val="0"/>
                  <w:marRight w:val="0"/>
                  <w:marTop w:val="0"/>
                  <w:marBottom w:val="0"/>
                  <w:divBdr>
                    <w:top w:val="none" w:sz="0" w:space="0" w:color="auto"/>
                    <w:left w:val="none" w:sz="0" w:space="0" w:color="auto"/>
                    <w:bottom w:val="none" w:sz="0" w:space="0" w:color="auto"/>
                    <w:right w:val="none" w:sz="0" w:space="0" w:color="auto"/>
                  </w:divBdr>
                </w:div>
              </w:divsChild>
            </w:div>
            <w:div w:id="1003895341">
              <w:marLeft w:val="0"/>
              <w:marRight w:val="0"/>
              <w:marTop w:val="0"/>
              <w:marBottom w:val="0"/>
              <w:divBdr>
                <w:top w:val="none" w:sz="0" w:space="0" w:color="auto"/>
                <w:left w:val="none" w:sz="0" w:space="0" w:color="auto"/>
                <w:bottom w:val="none" w:sz="0" w:space="0" w:color="auto"/>
                <w:right w:val="none" w:sz="0" w:space="0" w:color="auto"/>
              </w:divBdr>
            </w:div>
            <w:div w:id="1599099972">
              <w:marLeft w:val="0"/>
              <w:marRight w:val="0"/>
              <w:marTop w:val="0"/>
              <w:marBottom w:val="0"/>
              <w:divBdr>
                <w:top w:val="none" w:sz="0" w:space="0" w:color="auto"/>
                <w:left w:val="none" w:sz="0" w:space="0" w:color="auto"/>
                <w:bottom w:val="none" w:sz="0" w:space="0" w:color="auto"/>
                <w:right w:val="none" w:sz="0" w:space="0" w:color="auto"/>
              </w:divBdr>
            </w:div>
            <w:div w:id="1673296347">
              <w:marLeft w:val="0"/>
              <w:marRight w:val="0"/>
              <w:marTop w:val="0"/>
              <w:marBottom w:val="0"/>
              <w:divBdr>
                <w:top w:val="none" w:sz="0" w:space="0" w:color="auto"/>
                <w:left w:val="none" w:sz="0" w:space="0" w:color="auto"/>
                <w:bottom w:val="none" w:sz="0" w:space="0" w:color="auto"/>
                <w:right w:val="none" w:sz="0" w:space="0" w:color="auto"/>
              </w:divBdr>
            </w:div>
            <w:div w:id="1939678987">
              <w:marLeft w:val="0"/>
              <w:marRight w:val="0"/>
              <w:marTop w:val="0"/>
              <w:marBottom w:val="0"/>
              <w:divBdr>
                <w:top w:val="none" w:sz="0" w:space="0" w:color="auto"/>
                <w:left w:val="none" w:sz="0" w:space="0" w:color="auto"/>
                <w:bottom w:val="none" w:sz="0" w:space="0" w:color="auto"/>
                <w:right w:val="none" w:sz="0" w:space="0" w:color="auto"/>
              </w:divBdr>
            </w:div>
            <w:div w:id="1467309156">
              <w:marLeft w:val="0"/>
              <w:marRight w:val="0"/>
              <w:marTop w:val="0"/>
              <w:marBottom w:val="0"/>
              <w:divBdr>
                <w:top w:val="none" w:sz="0" w:space="0" w:color="auto"/>
                <w:left w:val="none" w:sz="0" w:space="0" w:color="auto"/>
                <w:bottom w:val="none" w:sz="0" w:space="0" w:color="auto"/>
                <w:right w:val="none" w:sz="0" w:space="0" w:color="auto"/>
              </w:divBdr>
            </w:div>
            <w:div w:id="2037998376">
              <w:marLeft w:val="0"/>
              <w:marRight w:val="0"/>
              <w:marTop w:val="0"/>
              <w:marBottom w:val="0"/>
              <w:divBdr>
                <w:top w:val="none" w:sz="0" w:space="0" w:color="auto"/>
                <w:left w:val="none" w:sz="0" w:space="0" w:color="auto"/>
                <w:bottom w:val="none" w:sz="0" w:space="0" w:color="auto"/>
                <w:right w:val="none" w:sz="0" w:space="0" w:color="auto"/>
              </w:divBdr>
            </w:div>
            <w:div w:id="294793617">
              <w:marLeft w:val="0"/>
              <w:marRight w:val="0"/>
              <w:marTop w:val="0"/>
              <w:marBottom w:val="0"/>
              <w:divBdr>
                <w:top w:val="none" w:sz="0" w:space="0" w:color="auto"/>
                <w:left w:val="none" w:sz="0" w:space="0" w:color="auto"/>
                <w:bottom w:val="none" w:sz="0" w:space="0" w:color="auto"/>
                <w:right w:val="none" w:sz="0" w:space="0" w:color="auto"/>
              </w:divBdr>
            </w:div>
            <w:div w:id="296032480">
              <w:marLeft w:val="0"/>
              <w:marRight w:val="0"/>
              <w:marTop w:val="0"/>
              <w:marBottom w:val="0"/>
              <w:divBdr>
                <w:top w:val="none" w:sz="0" w:space="0" w:color="auto"/>
                <w:left w:val="none" w:sz="0" w:space="0" w:color="auto"/>
                <w:bottom w:val="none" w:sz="0" w:space="0" w:color="auto"/>
                <w:right w:val="none" w:sz="0" w:space="0" w:color="auto"/>
              </w:divBdr>
            </w:div>
            <w:div w:id="17561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4881">
      <w:bodyDiv w:val="1"/>
      <w:marLeft w:val="0"/>
      <w:marRight w:val="0"/>
      <w:marTop w:val="0"/>
      <w:marBottom w:val="0"/>
      <w:divBdr>
        <w:top w:val="none" w:sz="0" w:space="0" w:color="auto"/>
        <w:left w:val="none" w:sz="0" w:space="0" w:color="auto"/>
        <w:bottom w:val="none" w:sz="0" w:space="0" w:color="auto"/>
        <w:right w:val="none" w:sz="0" w:space="0" w:color="auto"/>
      </w:divBdr>
    </w:div>
    <w:div w:id="1340431083">
      <w:bodyDiv w:val="1"/>
      <w:marLeft w:val="0"/>
      <w:marRight w:val="0"/>
      <w:marTop w:val="0"/>
      <w:marBottom w:val="0"/>
      <w:divBdr>
        <w:top w:val="none" w:sz="0" w:space="0" w:color="auto"/>
        <w:left w:val="none" w:sz="0" w:space="0" w:color="auto"/>
        <w:bottom w:val="none" w:sz="0" w:space="0" w:color="auto"/>
        <w:right w:val="none" w:sz="0" w:space="0" w:color="auto"/>
      </w:divBdr>
    </w:div>
    <w:div w:id="1344043054">
      <w:bodyDiv w:val="1"/>
      <w:marLeft w:val="0"/>
      <w:marRight w:val="0"/>
      <w:marTop w:val="0"/>
      <w:marBottom w:val="0"/>
      <w:divBdr>
        <w:top w:val="none" w:sz="0" w:space="0" w:color="auto"/>
        <w:left w:val="none" w:sz="0" w:space="0" w:color="auto"/>
        <w:bottom w:val="none" w:sz="0" w:space="0" w:color="auto"/>
        <w:right w:val="none" w:sz="0" w:space="0" w:color="auto"/>
      </w:divBdr>
    </w:div>
    <w:div w:id="1379277503">
      <w:bodyDiv w:val="1"/>
      <w:marLeft w:val="0"/>
      <w:marRight w:val="0"/>
      <w:marTop w:val="0"/>
      <w:marBottom w:val="0"/>
      <w:divBdr>
        <w:top w:val="none" w:sz="0" w:space="0" w:color="auto"/>
        <w:left w:val="none" w:sz="0" w:space="0" w:color="auto"/>
        <w:bottom w:val="none" w:sz="0" w:space="0" w:color="auto"/>
        <w:right w:val="none" w:sz="0" w:space="0" w:color="auto"/>
      </w:divBdr>
    </w:div>
    <w:div w:id="1419330521">
      <w:bodyDiv w:val="1"/>
      <w:marLeft w:val="0"/>
      <w:marRight w:val="0"/>
      <w:marTop w:val="0"/>
      <w:marBottom w:val="0"/>
      <w:divBdr>
        <w:top w:val="none" w:sz="0" w:space="0" w:color="auto"/>
        <w:left w:val="none" w:sz="0" w:space="0" w:color="auto"/>
        <w:bottom w:val="none" w:sz="0" w:space="0" w:color="auto"/>
        <w:right w:val="none" w:sz="0" w:space="0" w:color="auto"/>
      </w:divBdr>
    </w:div>
    <w:div w:id="1420515921">
      <w:bodyDiv w:val="1"/>
      <w:marLeft w:val="0"/>
      <w:marRight w:val="0"/>
      <w:marTop w:val="0"/>
      <w:marBottom w:val="0"/>
      <w:divBdr>
        <w:top w:val="none" w:sz="0" w:space="0" w:color="auto"/>
        <w:left w:val="none" w:sz="0" w:space="0" w:color="auto"/>
        <w:bottom w:val="none" w:sz="0" w:space="0" w:color="auto"/>
        <w:right w:val="none" w:sz="0" w:space="0" w:color="auto"/>
      </w:divBdr>
    </w:div>
    <w:div w:id="1493569345">
      <w:bodyDiv w:val="1"/>
      <w:marLeft w:val="0"/>
      <w:marRight w:val="0"/>
      <w:marTop w:val="0"/>
      <w:marBottom w:val="0"/>
      <w:divBdr>
        <w:top w:val="none" w:sz="0" w:space="0" w:color="auto"/>
        <w:left w:val="none" w:sz="0" w:space="0" w:color="auto"/>
        <w:bottom w:val="none" w:sz="0" w:space="0" w:color="auto"/>
        <w:right w:val="none" w:sz="0" w:space="0" w:color="auto"/>
      </w:divBdr>
      <w:divsChild>
        <w:div w:id="1323238439">
          <w:marLeft w:val="0"/>
          <w:marRight w:val="0"/>
          <w:marTop w:val="0"/>
          <w:marBottom w:val="0"/>
          <w:divBdr>
            <w:top w:val="none" w:sz="0" w:space="0" w:color="auto"/>
            <w:left w:val="none" w:sz="0" w:space="0" w:color="auto"/>
            <w:bottom w:val="none" w:sz="0" w:space="0" w:color="auto"/>
            <w:right w:val="none" w:sz="0" w:space="0" w:color="auto"/>
          </w:divBdr>
          <w:divsChild>
            <w:div w:id="383064591">
              <w:marLeft w:val="0"/>
              <w:marRight w:val="0"/>
              <w:marTop w:val="0"/>
              <w:marBottom w:val="0"/>
              <w:divBdr>
                <w:top w:val="none" w:sz="0" w:space="0" w:color="auto"/>
                <w:left w:val="none" w:sz="0" w:space="0" w:color="auto"/>
                <w:bottom w:val="none" w:sz="0" w:space="0" w:color="auto"/>
                <w:right w:val="none" w:sz="0" w:space="0" w:color="auto"/>
              </w:divBdr>
              <w:divsChild>
                <w:div w:id="59981232">
                  <w:marLeft w:val="0"/>
                  <w:marRight w:val="0"/>
                  <w:marTop w:val="0"/>
                  <w:marBottom w:val="0"/>
                  <w:divBdr>
                    <w:top w:val="none" w:sz="0" w:space="0" w:color="auto"/>
                    <w:left w:val="none" w:sz="0" w:space="0" w:color="auto"/>
                    <w:bottom w:val="none" w:sz="0" w:space="0" w:color="auto"/>
                    <w:right w:val="none" w:sz="0" w:space="0" w:color="auto"/>
                  </w:divBdr>
                </w:div>
                <w:div w:id="1868979861">
                  <w:marLeft w:val="0"/>
                  <w:marRight w:val="0"/>
                  <w:marTop w:val="0"/>
                  <w:marBottom w:val="0"/>
                  <w:divBdr>
                    <w:top w:val="none" w:sz="0" w:space="0" w:color="auto"/>
                    <w:left w:val="none" w:sz="0" w:space="0" w:color="auto"/>
                    <w:bottom w:val="none" w:sz="0" w:space="0" w:color="auto"/>
                    <w:right w:val="none" w:sz="0" w:space="0" w:color="auto"/>
                  </w:divBdr>
                </w:div>
                <w:div w:id="679429741">
                  <w:marLeft w:val="0"/>
                  <w:marRight w:val="0"/>
                  <w:marTop w:val="0"/>
                  <w:marBottom w:val="0"/>
                  <w:divBdr>
                    <w:top w:val="none" w:sz="0" w:space="0" w:color="auto"/>
                    <w:left w:val="none" w:sz="0" w:space="0" w:color="auto"/>
                    <w:bottom w:val="none" w:sz="0" w:space="0" w:color="auto"/>
                    <w:right w:val="none" w:sz="0" w:space="0" w:color="auto"/>
                  </w:divBdr>
                </w:div>
                <w:div w:id="1807043352">
                  <w:marLeft w:val="0"/>
                  <w:marRight w:val="0"/>
                  <w:marTop w:val="0"/>
                  <w:marBottom w:val="0"/>
                  <w:divBdr>
                    <w:top w:val="none" w:sz="0" w:space="0" w:color="auto"/>
                    <w:left w:val="none" w:sz="0" w:space="0" w:color="auto"/>
                    <w:bottom w:val="none" w:sz="0" w:space="0" w:color="auto"/>
                    <w:right w:val="none" w:sz="0" w:space="0" w:color="auto"/>
                  </w:divBdr>
                </w:div>
                <w:div w:id="743141876">
                  <w:marLeft w:val="0"/>
                  <w:marRight w:val="0"/>
                  <w:marTop w:val="0"/>
                  <w:marBottom w:val="0"/>
                  <w:divBdr>
                    <w:top w:val="none" w:sz="0" w:space="0" w:color="auto"/>
                    <w:left w:val="none" w:sz="0" w:space="0" w:color="auto"/>
                    <w:bottom w:val="none" w:sz="0" w:space="0" w:color="auto"/>
                    <w:right w:val="none" w:sz="0" w:space="0" w:color="auto"/>
                  </w:divBdr>
                </w:div>
                <w:div w:id="705449712">
                  <w:marLeft w:val="0"/>
                  <w:marRight w:val="0"/>
                  <w:marTop w:val="0"/>
                  <w:marBottom w:val="0"/>
                  <w:divBdr>
                    <w:top w:val="none" w:sz="0" w:space="0" w:color="auto"/>
                    <w:left w:val="none" w:sz="0" w:space="0" w:color="auto"/>
                    <w:bottom w:val="none" w:sz="0" w:space="0" w:color="auto"/>
                    <w:right w:val="none" w:sz="0" w:space="0" w:color="auto"/>
                  </w:divBdr>
                </w:div>
                <w:div w:id="770900079">
                  <w:marLeft w:val="0"/>
                  <w:marRight w:val="0"/>
                  <w:marTop w:val="0"/>
                  <w:marBottom w:val="0"/>
                  <w:divBdr>
                    <w:top w:val="none" w:sz="0" w:space="0" w:color="auto"/>
                    <w:left w:val="none" w:sz="0" w:space="0" w:color="auto"/>
                    <w:bottom w:val="none" w:sz="0" w:space="0" w:color="auto"/>
                    <w:right w:val="none" w:sz="0" w:space="0" w:color="auto"/>
                  </w:divBdr>
                </w:div>
                <w:div w:id="838496394">
                  <w:marLeft w:val="0"/>
                  <w:marRight w:val="0"/>
                  <w:marTop w:val="0"/>
                  <w:marBottom w:val="0"/>
                  <w:divBdr>
                    <w:top w:val="none" w:sz="0" w:space="0" w:color="auto"/>
                    <w:left w:val="none" w:sz="0" w:space="0" w:color="auto"/>
                    <w:bottom w:val="none" w:sz="0" w:space="0" w:color="auto"/>
                    <w:right w:val="none" w:sz="0" w:space="0" w:color="auto"/>
                  </w:divBdr>
                </w:div>
                <w:div w:id="440153041">
                  <w:marLeft w:val="0"/>
                  <w:marRight w:val="0"/>
                  <w:marTop w:val="0"/>
                  <w:marBottom w:val="0"/>
                  <w:divBdr>
                    <w:top w:val="none" w:sz="0" w:space="0" w:color="auto"/>
                    <w:left w:val="none" w:sz="0" w:space="0" w:color="auto"/>
                    <w:bottom w:val="none" w:sz="0" w:space="0" w:color="auto"/>
                    <w:right w:val="none" w:sz="0" w:space="0" w:color="auto"/>
                  </w:divBdr>
                </w:div>
                <w:div w:id="1765806114">
                  <w:marLeft w:val="0"/>
                  <w:marRight w:val="0"/>
                  <w:marTop w:val="0"/>
                  <w:marBottom w:val="0"/>
                  <w:divBdr>
                    <w:top w:val="none" w:sz="0" w:space="0" w:color="auto"/>
                    <w:left w:val="none" w:sz="0" w:space="0" w:color="auto"/>
                    <w:bottom w:val="none" w:sz="0" w:space="0" w:color="auto"/>
                    <w:right w:val="none" w:sz="0" w:space="0" w:color="auto"/>
                  </w:divBdr>
                </w:div>
                <w:div w:id="1844514387">
                  <w:marLeft w:val="0"/>
                  <w:marRight w:val="0"/>
                  <w:marTop w:val="0"/>
                  <w:marBottom w:val="0"/>
                  <w:divBdr>
                    <w:top w:val="none" w:sz="0" w:space="0" w:color="auto"/>
                    <w:left w:val="none" w:sz="0" w:space="0" w:color="auto"/>
                    <w:bottom w:val="none" w:sz="0" w:space="0" w:color="auto"/>
                    <w:right w:val="none" w:sz="0" w:space="0" w:color="auto"/>
                  </w:divBdr>
                </w:div>
                <w:div w:id="1948924211">
                  <w:marLeft w:val="0"/>
                  <w:marRight w:val="0"/>
                  <w:marTop w:val="0"/>
                  <w:marBottom w:val="0"/>
                  <w:divBdr>
                    <w:top w:val="none" w:sz="0" w:space="0" w:color="auto"/>
                    <w:left w:val="none" w:sz="0" w:space="0" w:color="auto"/>
                    <w:bottom w:val="none" w:sz="0" w:space="0" w:color="auto"/>
                    <w:right w:val="none" w:sz="0" w:space="0" w:color="auto"/>
                  </w:divBdr>
                </w:div>
                <w:div w:id="2026637697">
                  <w:marLeft w:val="0"/>
                  <w:marRight w:val="0"/>
                  <w:marTop w:val="0"/>
                  <w:marBottom w:val="0"/>
                  <w:divBdr>
                    <w:top w:val="none" w:sz="0" w:space="0" w:color="auto"/>
                    <w:left w:val="none" w:sz="0" w:space="0" w:color="auto"/>
                    <w:bottom w:val="none" w:sz="0" w:space="0" w:color="auto"/>
                    <w:right w:val="none" w:sz="0" w:space="0" w:color="auto"/>
                  </w:divBdr>
                </w:div>
                <w:div w:id="316346069">
                  <w:marLeft w:val="0"/>
                  <w:marRight w:val="0"/>
                  <w:marTop w:val="0"/>
                  <w:marBottom w:val="0"/>
                  <w:divBdr>
                    <w:top w:val="none" w:sz="0" w:space="0" w:color="auto"/>
                    <w:left w:val="none" w:sz="0" w:space="0" w:color="auto"/>
                    <w:bottom w:val="none" w:sz="0" w:space="0" w:color="auto"/>
                    <w:right w:val="none" w:sz="0" w:space="0" w:color="auto"/>
                  </w:divBdr>
                </w:div>
                <w:div w:id="55903041">
                  <w:marLeft w:val="0"/>
                  <w:marRight w:val="0"/>
                  <w:marTop w:val="0"/>
                  <w:marBottom w:val="0"/>
                  <w:divBdr>
                    <w:top w:val="none" w:sz="0" w:space="0" w:color="auto"/>
                    <w:left w:val="none" w:sz="0" w:space="0" w:color="auto"/>
                    <w:bottom w:val="none" w:sz="0" w:space="0" w:color="auto"/>
                    <w:right w:val="none" w:sz="0" w:space="0" w:color="auto"/>
                  </w:divBdr>
                </w:div>
                <w:div w:id="117720062">
                  <w:marLeft w:val="0"/>
                  <w:marRight w:val="0"/>
                  <w:marTop w:val="0"/>
                  <w:marBottom w:val="0"/>
                  <w:divBdr>
                    <w:top w:val="none" w:sz="0" w:space="0" w:color="auto"/>
                    <w:left w:val="none" w:sz="0" w:space="0" w:color="auto"/>
                    <w:bottom w:val="none" w:sz="0" w:space="0" w:color="auto"/>
                    <w:right w:val="none" w:sz="0" w:space="0" w:color="auto"/>
                  </w:divBdr>
                </w:div>
                <w:div w:id="1227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9613">
      <w:bodyDiv w:val="1"/>
      <w:marLeft w:val="0"/>
      <w:marRight w:val="0"/>
      <w:marTop w:val="0"/>
      <w:marBottom w:val="0"/>
      <w:divBdr>
        <w:top w:val="none" w:sz="0" w:space="0" w:color="auto"/>
        <w:left w:val="none" w:sz="0" w:space="0" w:color="auto"/>
        <w:bottom w:val="none" w:sz="0" w:space="0" w:color="auto"/>
        <w:right w:val="none" w:sz="0" w:space="0" w:color="auto"/>
      </w:divBdr>
    </w:div>
    <w:div w:id="1543402008">
      <w:bodyDiv w:val="1"/>
      <w:marLeft w:val="0"/>
      <w:marRight w:val="0"/>
      <w:marTop w:val="0"/>
      <w:marBottom w:val="0"/>
      <w:divBdr>
        <w:top w:val="none" w:sz="0" w:space="0" w:color="auto"/>
        <w:left w:val="none" w:sz="0" w:space="0" w:color="auto"/>
        <w:bottom w:val="none" w:sz="0" w:space="0" w:color="auto"/>
        <w:right w:val="none" w:sz="0" w:space="0" w:color="auto"/>
      </w:divBdr>
    </w:div>
    <w:div w:id="1579246754">
      <w:bodyDiv w:val="1"/>
      <w:marLeft w:val="0"/>
      <w:marRight w:val="0"/>
      <w:marTop w:val="0"/>
      <w:marBottom w:val="0"/>
      <w:divBdr>
        <w:top w:val="none" w:sz="0" w:space="0" w:color="auto"/>
        <w:left w:val="none" w:sz="0" w:space="0" w:color="auto"/>
        <w:bottom w:val="none" w:sz="0" w:space="0" w:color="auto"/>
        <w:right w:val="none" w:sz="0" w:space="0" w:color="auto"/>
      </w:divBdr>
    </w:div>
    <w:div w:id="1589385598">
      <w:bodyDiv w:val="1"/>
      <w:marLeft w:val="0"/>
      <w:marRight w:val="0"/>
      <w:marTop w:val="0"/>
      <w:marBottom w:val="0"/>
      <w:divBdr>
        <w:top w:val="none" w:sz="0" w:space="0" w:color="auto"/>
        <w:left w:val="none" w:sz="0" w:space="0" w:color="auto"/>
        <w:bottom w:val="none" w:sz="0" w:space="0" w:color="auto"/>
        <w:right w:val="none" w:sz="0" w:space="0" w:color="auto"/>
      </w:divBdr>
      <w:divsChild>
        <w:div w:id="1299919224">
          <w:marLeft w:val="0"/>
          <w:marRight w:val="0"/>
          <w:marTop w:val="0"/>
          <w:marBottom w:val="0"/>
          <w:divBdr>
            <w:top w:val="none" w:sz="0" w:space="0" w:color="auto"/>
            <w:left w:val="none" w:sz="0" w:space="0" w:color="auto"/>
            <w:bottom w:val="none" w:sz="0" w:space="0" w:color="auto"/>
            <w:right w:val="none" w:sz="0" w:space="0" w:color="auto"/>
          </w:divBdr>
          <w:divsChild>
            <w:div w:id="7682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6335">
      <w:bodyDiv w:val="1"/>
      <w:marLeft w:val="0"/>
      <w:marRight w:val="0"/>
      <w:marTop w:val="0"/>
      <w:marBottom w:val="0"/>
      <w:divBdr>
        <w:top w:val="none" w:sz="0" w:space="0" w:color="auto"/>
        <w:left w:val="none" w:sz="0" w:space="0" w:color="auto"/>
        <w:bottom w:val="none" w:sz="0" w:space="0" w:color="auto"/>
        <w:right w:val="none" w:sz="0" w:space="0" w:color="auto"/>
      </w:divBdr>
      <w:divsChild>
        <w:div w:id="2026249801">
          <w:marLeft w:val="0"/>
          <w:marRight w:val="0"/>
          <w:marTop w:val="0"/>
          <w:marBottom w:val="0"/>
          <w:divBdr>
            <w:top w:val="none" w:sz="0" w:space="0" w:color="auto"/>
            <w:left w:val="none" w:sz="0" w:space="0" w:color="auto"/>
            <w:bottom w:val="none" w:sz="0" w:space="0" w:color="auto"/>
            <w:right w:val="none" w:sz="0" w:space="0" w:color="auto"/>
          </w:divBdr>
          <w:divsChild>
            <w:div w:id="829444835">
              <w:marLeft w:val="0"/>
              <w:marRight w:val="0"/>
              <w:marTop w:val="0"/>
              <w:marBottom w:val="0"/>
              <w:divBdr>
                <w:top w:val="none" w:sz="0" w:space="0" w:color="auto"/>
                <w:left w:val="none" w:sz="0" w:space="0" w:color="auto"/>
                <w:bottom w:val="none" w:sz="0" w:space="0" w:color="auto"/>
                <w:right w:val="none" w:sz="0" w:space="0" w:color="auto"/>
              </w:divBdr>
              <w:divsChild>
                <w:div w:id="1810247161">
                  <w:marLeft w:val="0"/>
                  <w:marRight w:val="0"/>
                  <w:marTop w:val="0"/>
                  <w:marBottom w:val="0"/>
                  <w:divBdr>
                    <w:top w:val="none" w:sz="0" w:space="0" w:color="auto"/>
                    <w:left w:val="none" w:sz="0" w:space="0" w:color="auto"/>
                    <w:bottom w:val="none" w:sz="0" w:space="0" w:color="auto"/>
                    <w:right w:val="none" w:sz="0" w:space="0" w:color="auto"/>
                  </w:divBdr>
                </w:div>
                <w:div w:id="772552941">
                  <w:marLeft w:val="0"/>
                  <w:marRight w:val="0"/>
                  <w:marTop w:val="0"/>
                  <w:marBottom w:val="0"/>
                  <w:divBdr>
                    <w:top w:val="none" w:sz="0" w:space="0" w:color="auto"/>
                    <w:left w:val="none" w:sz="0" w:space="0" w:color="auto"/>
                    <w:bottom w:val="none" w:sz="0" w:space="0" w:color="auto"/>
                    <w:right w:val="none" w:sz="0" w:space="0" w:color="auto"/>
                  </w:divBdr>
                </w:div>
                <w:div w:id="1619602374">
                  <w:marLeft w:val="0"/>
                  <w:marRight w:val="0"/>
                  <w:marTop w:val="0"/>
                  <w:marBottom w:val="0"/>
                  <w:divBdr>
                    <w:top w:val="none" w:sz="0" w:space="0" w:color="auto"/>
                    <w:left w:val="none" w:sz="0" w:space="0" w:color="auto"/>
                    <w:bottom w:val="none" w:sz="0" w:space="0" w:color="auto"/>
                    <w:right w:val="none" w:sz="0" w:space="0" w:color="auto"/>
                  </w:divBdr>
                </w:div>
                <w:div w:id="1722095529">
                  <w:marLeft w:val="0"/>
                  <w:marRight w:val="0"/>
                  <w:marTop w:val="0"/>
                  <w:marBottom w:val="0"/>
                  <w:divBdr>
                    <w:top w:val="none" w:sz="0" w:space="0" w:color="auto"/>
                    <w:left w:val="none" w:sz="0" w:space="0" w:color="auto"/>
                    <w:bottom w:val="none" w:sz="0" w:space="0" w:color="auto"/>
                    <w:right w:val="none" w:sz="0" w:space="0" w:color="auto"/>
                  </w:divBdr>
                </w:div>
                <w:div w:id="1279870188">
                  <w:marLeft w:val="0"/>
                  <w:marRight w:val="0"/>
                  <w:marTop w:val="0"/>
                  <w:marBottom w:val="0"/>
                  <w:divBdr>
                    <w:top w:val="none" w:sz="0" w:space="0" w:color="auto"/>
                    <w:left w:val="none" w:sz="0" w:space="0" w:color="auto"/>
                    <w:bottom w:val="none" w:sz="0" w:space="0" w:color="auto"/>
                    <w:right w:val="none" w:sz="0" w:space="0" w:color="auto"/>
                  </w:divBdr>
                </w:div>
                <w:div w:id="1181431811">
                  <w:marLeft w:val="0"/>
                  <w:marRight w:val="0"/>
                  <w:marTop w:val="0"/>
                  <w:marBottom w:val="0"/>
                  <w:divBdr>
                    <w:top w:val="none" w:sz="0" w:space="0" w:color="auto"/>
                    <w:left w:val="none" w:sz="0" w:space="0" w:color="auto"/>
                    <w:bottom w:val="none" w:sz="0" w:space="0" w:color="auto"/>
                    <w:right w:val="none" w:sz="0" w:space="0" w:color="auto"/>
                  </w:divBdr>
                </w:div>
                <w:div w:id="1473936412">
                  <w:marLeft w:val="0"/>
                  <w:marRight w:val="0"/>
                  <w:marTop w:val="0"/>
                  <w:marBottom w:val="0"/>
                  <w:divBdr>
                    <w:top w:val="none" w:sz="0" w:space="0" w:color="auto"/>
                    <w:left w:val="none" w:sz="0" w:space="0" w:color="auto"/>
                    <w:bottom w:val="none" w:sz="0" w:space="0" w:color="auto"/>
                    <w:right w:val="none" w:sz="0" w:space="0" w:color="auto"/>
                  </w:divBdr>
                </w:div>
                <w:div w:id="1788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7241">
      <w:bodyDiv w:val="1"/>
      <w:marLeft w:val="0"/>
      <w:marRight w:val="0"/>
      <w:marTop w:val="0"/>
      <w:marBottom w:val="0"/>
      <w:divBdr>
        <w:top w:val="none" w:sz="0" w:space="0" w:color="auto"/>
        <w:left w:val="none" w:sz="0" w:space="0" w:color="auto"/>
        <w:bottom w:val="none" w:sz="0" w:space="0" w:color="auto"/>
        <w:right w:val="none" w:sz="0" w:space="0" w:color="auto"/>
      </w:divBdr>
    </w:div>
    <w:div w:id="1702632410">
      <w:bodyDiv w:val="1"/>
      <w:marLeft w:val="0"/>
      <w:marRight w:val="0"/>
      <w:marTop w:val="0"/>
      <w:marBottom w:val="0"/>
      <w:divBdr>
        <w:top w:val="none" w:sz="0" w:space="0" w:color="auto"/>
        <w:left w:val="none" w:sz="0" w:space="0" w:color="auto"/>
        <w:bottom w:val="none" w:sz="0" w:space="0" w:color="auto"/>
        <w:right w:val="none" w:sz="0" w:space="0" w:color="auto"/>
      </w:divBdr>
    </w:div>
    <w:div w:id="1718164217">
      <w:bodyDiv w:val="1"/>
      <w:marLeft w:val="0"/>
      <w:marRight w:val="0"/>
      <w:marTop w:val="0"/>
      <w:marBottom w:val="0"/>
      <w:divBdr>
        <w:top w:val="none" w:sz="0" w:space="0" w:color="auto"/>
        <w:left w:val="none" w:sz="0" w:space="0" w:color="auto"/>
        <w:bottom w:val="none" w:sz="0" w:space="0" w:color="auto"/>
        <w:right w:val="none" w:sz="0" w:space="0" w:color="auto"/>
      </w:divBdr>
    </w:div>
    <w:div w:id="1819371176">
      <w:bodyDiv w:val="1"/>
      <w:marLeft w:val="0"/>
      <w:marRight w:val="0"/>
      <w:marTop w:val="0"/>
      <w:marBottom w:val="0"/>
      <w:divBdr>
        <w:top w:val="none" w:sz="0" w:space="0" w:color="auto"/>
        <w:left w:val="none" w:sz="0" w:space="0" w:color="auto"/>
        <w:bottom w:val="none" w:sz="0" w:space="0" w:color="auto"/>
        <w:right w:val="none" w:sz="0" w:space="0" w:color="auto"/>
      </w:divBdr>
    </w:div>
    <w:div w:id="1830511310">
      <w:bodyDiv w:val="1"/>
      <w:marLeft w:val="0"/>
      <w:marRight w:val="0"/>
      <w:marTop w:val="0"/>
      <w:marBottom w:val="0"/>
      <w:divBdr>
        <w:top w:val="none" w:sz="0" w:space="0" w:color="auto"/>
        <w:left w:val="none" w:sz="0" w:space="0" w:color="auto"/>
        <w:bottom w:val="none" w:sz="0" w:space="0" w:color="auto"/>
        <w:right w:val="none" w:sz="0" w:space="0" w:color="auto"/>
      </w:divBdr>
      <w:divsChild>
        <w:div w:id="1852066237">
          <w:marLeft w:val="0"/>
          <w:marRight w:val="0"/>
          <w:marTop w:val="0"/>
          <w:marBottom w:val="0"/>
          <w:divBdr>
            <w:top w:val="none" w:sz="0" w:space="0" w:color="auto"/>
            <w:left w:val="none" w:sz="0" w:space="0" w:color="auto"/>
            <w:bottom w:val="none" w:sz="0" w:space="0" w:color="auto"/>
            <w:right w:val="none" w:sz="0" w:space="0" w:color="auto"/>
          </w:divBdr>
          <w:divsChild>
            <w:div w:id="1836846691">
              <w:marLeft w:val="0"/>
              <w:marRight w:val="0"/>
              <w:marTop w:val="0"/>
              <w:marBottom w:val="0"/>
              <w:divBdr>
                <w:top w:val="none" w:sz="0" w:space="0" w:color="auto"/>
                <w:left w:val="none" w:sz="0" w:space="0" w:color="auto"/>
                <w:bottom w:val="none" w:sz="0" w:space="0" w:color="auto"/>
                <w:right w:val="none" w:sz="0" w:space="0" w:color="auto"/>
              </w:divBdr>
              <w:divsChild>
                <w:div w:id="642807066">
                  <w:marLeft w:val="0"/>
                  <w:marRight w:val="0"/>
                  <w:marTop w:val="0"/>
                  <w:marBottom w:val="0"/>
                  <w:divBdr>
                    <w:top w:val="none" w:sz="0" w:space="0" w:color="auto"/>
                    <w:left w:val="none" w:sz="0" w:space="0" w:color="auto"/>
                    <w:bottom w:val="none" w:sz="0" w:space="0" w:color="auto"/>
                    <w:right w:val="none" w:sz="0" w:space="0" w:color="auto"/>
                  </w:divBdr>
                </w:div>
                <w:div w:id="1554073924">
                  <w:marLeft w:val="0"/>
                  <w:marRight w:val="0"/>
                  <w:marTop w:val="0"/>
                  <w:marBottom w:val="0"/>
                  <w:divBdr>
                    <w:top w:val="none" w:sz="0" w:space="0" w:color="auto"/>
                    <w:left w:val="none" w:sz="0" w:space="0" w:color="auto"/>
                    <w:bottom w:val="none" w:sz="0" w:space="0" w:color="auto"/>
                    <w:right w:val="none" w:sz="0" w:space="0" w:color="auto"/>
                  </w:divBdr>
                </w:div>
                <w:div w:id="1665468231">
                  <w:marLeft w:val="0"/>
                  <w:marRight w:val="0"/>
                  <w:marTop w:val="0"/>
                  <w:marBottom w:val="0"/>
                  <w:divBdr>
                    <w:top w:val="none" w:sz="0" w:space="0" w:color="auto"/>
                    <w:left w:val="none" w:sz="0" w:space="0" w:color="auto"/>
                    <w:bottom w:val="none" w:sz="0" w:space="0" w:color="auto"/>
                    <w:right w:val="none" w:sz="0" w:space="0" w:color="auto"/>
                  </w:divBdr>
                </w:div>
                <w:div w:id="1182939182">
                  <w:marLeft w:val="0"/>
                  <w:marRight w:val="0"/>
                  <w:marTop w:val="0"/>
                  <w:marBottom w:val="0"/>
                  <w:divBdr>
                    <w:top w:val="none" w:sz="0" w:space="0" w:color="auto"/>
                    <w:left w:val="none" w:sz="0" w:space="0" w:color="auto"/>
                    <w:bottom w:val="none" w:sz="0" w:space="0" w:color="auto"/>
                    <w:right w:val="none" w:sz="0" w:space="0" w:color="auto"/>
                  </w:divBdr>
                </w:div>
                <w:div w:id="445200122">
                  <w:marLeft w:val="0"/>
                  <w:marRight w:val="0"/>
                  <w:marTop w:val="0"/>
                  <w:marBottom w:val="0"/>
                  <w:divBdr>
                    <w:top w:val="none" w:sz="0" w:space="0" w:color="auto"/>
                    <w:left w:val="none" w:sz="0" w:space="0" w:color="auto"/>
                    <w:bottom w:val="none" w:sz="0" w:space="0" w:color="auto"/>
                    <w:right w:val="none" w:sz="0" w:space="0" w:color="auto"/>
                  </w:divBdr>
                </w:div>
                <w:div w:id="2103867751">
                  <w:marLeft w:val="0"/>
                  <w:marRight w:val="0"/>
                  <w:marTop w:val="0"/>
                  <w:marBottom w:val="0"/>
                  <w:divBdr>
                    <w:top w:val="none" w:sz="0" w:space="0" w:color="auto"/>
                    <w:left w:val="none" w:sz="0" w:space="0" w:color="auto"/>
                    <w:bottom w:val="none" w:sz="0" w:space="0" w:color="auto"/>
                    <w:right w:val="none" w:sz="0" w:space="0" w:color="auto"/>
                  </w:divBdr>
                </w:div>
                <w:div w:id="330836603">
                  <w:marLeft w:val="0"/>
                  <w:marRight w:val="0"/>
                  <w:marTop w:val="0"/>
                  <w:marBottom w:val="0"/>
                  <w:divBdr>
                    <w:top w:val="none" w:sz="0" w:space="0" w:color="auto"/>
                    <w:left w:val="none" w:sz="0" w:space="0" w:color="auto"/>
                    <w:bottom w:val="none" w:sz="0" w:space="0" w:color="auto"/>
                    <w:right w:val="none" w:sz="0" w:space="0" w:color="auto"/>
                  </w:divBdr>
                </w:div>
                <w:div w:id="1747456809">
                  <w:marLeft w:val="0"/>
                  <w:marRight w:val="0"/>
                  <w:marTop w:val="0"/>
                  <w:marBottom w:val="0"/>
                  <w:divBdr>
                    <w:top w:val="none" w:sz="0" w:space="0" w:color="auto"/>
                    <w:left w:val="none" w:sz="0" w:space="0" w:color="auto"/>
                    <w:bottom w:val="none" w:sz="0" w:space="0" w:color="auto"/>
                    <w:right w:val="none" w:sz="0" w:space="0" w:color="auto"/>
                  </w:divBdr>
                </w:div>
                <w:div w:id="1043402494">
                  <w:marLeft w:val="0"/>
                  <w:marRight w:val="0"/>
                  <w:marTop w:val="0"/>
                  <w:marBottom w:val="0"/>
                  <w:divBdr>
                    <w:top w:val="none" w:sz="0" w:space="0" w:color="auto"/>
                    <w:left w:val="none" w:sz="0" w:space="0" w:color="auto"/>
                    <w:bottom w:val="none" w:sz="0" w:space="0" w:color="auto"/>
                    <w:right w:val="none" w:sz="0" w:space="0" w:color="auto"/>
                  </w:divBdr>
                </w:div>
                <w:div w:id="460729257">
                  <w:marLeft w:val="0"/>
                  <w:marRight w:val="0"/>
                  <w:marTop w:val="0"/>
                  <w:marBottom w:val="0"/>
                  <w:divBdr>
                    <w:top w:val="none" w:sz="0" w:space="0" w:color="auto"/>
                    <w:left w:val="none" w:sz="0" w:space="0" w:color="auto"/>
                    <w:bottom w:val="none" w:sz="0" w:space="0" w:color="auto"/>
                    <w:right w:val="none" w:sz="0" w:space="0" w:color="auto"/>
                  </w:divBdr>
                </w:div>
                <w:div w:id="935602493">
                  <w:marLeft w:val="0"/>
                  <w:marRight w:val="0"/>
                  <w:marTop w:val="0"/>
                  <w:marBottom w:val="0"/>
                  <w:divBdr>
                    <w:top w:val="none" w:sz="0" w:space="0" w:color="auto"/>
                    <w:left w:val="none" w:sz="0" w:space="0" w:color="auto"/>
                    <w:bottom w:val="none" w:sz="0" w:space="0" w:color="auto"/>
                    <w:right w:val="none" w:sz="0" w:space="0" w:color="auto"/>
                  </w:divBdr>
                </w:div>
                <w:div w:id="301008822">
                  <w:marLeft w:val="0"/>
                  <w:marRight w:val="0"/>
                  <w:marTop w:val="0"/>
                  <w:marBottom w:val="0"/>
                  <w:divBdr>
                    <w:top w:val="none" w:sz="0" w:space="0" w:color="auto"/>
                    <w:left w:val="none" w:sz="0" w:space="0" w:color="auto"/>
                    <w:bottom w:val="none" w:sz="0" w:space="0" w:color="auto"/>
                    <w:right w:val="none" w:sz="0" w:space="0" w:color="auto"/>
                  </w:divBdr>
                </w:div>
                <w:div w:id="1289167907">
                  <w:marLeft w:val="0"/>
                  <w:marRight w:val="0"/>
                  <w:marTop w:val="0"/>
                  <w:marBottom w:val="0"/>
                  <w:divBdr>
                    <w:top w:val="none" w:sz="0" w:space="0" w:color="auto"/>
                    <w:left w:val="none" w:sz="0" w:space="0" w:color="auto"/>
                    <w:bottom w:val="none" w:sz="0" w:space="0" w:color="auto"/>
                    <w:right w:val="none" w:sz="0" w:space="0" w:color="auto"/>
                  </w:divBdr>
                </w:div>
                <w:div w:id="1897276797">
                  <w:marLeft w:val="0"/>
                  <w:marRight w:val="0"/>
                  <w:marTop w:val="0"/>
                  <w:marBottom w:val="0"/>
                  <w:divBdr>
                    <w:top w:val="none" w:sz="0" w:space="0" w:color="auto"/>
                    <w:left w:val="none" w:sz="0" w:space="0" w:color="auto"/>
                    <w:bottom w:val="none" w:sz="0" w:space="0" w:color="auto"/>
                    <w:right w:val="none" w:sz="0" w:space="0" w:color="auto"/>
                  </w:divBdr>
                </w:div>
                <w:div w:id="1222013387">
                  <w:marLeft w:val="0"/>
                  <w:marRight w:val="0"/>
                  <w:marTop w:val="0"/>
                  <w:marBottom w:val="0"/>
                  <w:divBdr>
                    <w:top w:val="none" w:sz="0" w:space="0" w:color="auto"/>
                    <w:left w:val="none" w:sz="0" w:space="0" w:color="auto"/>
                    <w:bottom w:val="none" w:sz="0" w:space="0" w:color="auto"/>
                    <w:right w:val="none" w:sz="0" w:space="0" w:color="auto"/>
                  </w:divBdr>
                </w:div>
                <w:div w:id="734207454">
                  <w:marLeft w:val="0"/>
                  <w:marRight w:val="0"/>
                  <w:marTop w:val="0"/>
                  <w:marBottom w:val="0"/>
                  <w:divBdr>
                    <w:top w:val="none" w:sz="0" w:space="0" w:color="auto"/>
                    <w:left w:val="none" w:sz="0" w:space="0" w:color="auto"/>
                    <w:bottom w:val="none" w:sz="0" w:space="0" w:color="auto"/>
                    <w:right w:val="none" w:sz="0" w:space="0" w:color="auto"/>
                  </w:divBdr>
                </w:div>
                <w:div w:id="1511942131">
                  <w:marLeft w:val="0"/>
                  <w:marRight w:val="0"/>
                  <w:marTop w:val="0"/>
                  <w:marBottom w:val="0"/>
                  <w:divBdr>
                    <w:top w:val="none" w:sz="0" w:space="0" w:color="auto"/>
                    <w:left w:val="none" w:sz="0" w:space="0" w:color="auto"/>
                    <w:bottom w:val="none" w:sz="0" w:space="0" w:color="auto"/>
                    <w:right w:val="none" w:sz="0" w:space="0" w:color="auto"/>
                  </w:divBdr>
                </w:div>
              </w:divsChild>
            </w:div>
            <w:div w:id="572199973">
              <w:marLeft w:val="0"/>
              <w:marRight w:val="0"/>
              <w:marTop w:val="0"/>
              <w:marBottom w:val="0"/>
              <w:divBdr>
                <w:top w:val="none" w:sz="0" w:space="0" w:color="auto"/>
                <w:left w:val="none" w:sz="0" w:space="0" w:color="auto"/>
                <w:bottom w:val="none" w:sz="0" w:space="0" w:color="auto"/>
                <w:right w:val="none" w:sz="0" w:space="0" w:color="auto"/>
              </w:divBdr>
              <w:divsChild>
                <w:div w:id="350643530">
                  <w:marLeft w:val="0"/>
                  <w:marRight w:val="0"/>
                  <w:marTop w:val="0"/>
                  <w:marBottom w:val="0"/>
                  <w:divBdr>
                    <w:top w:val="none" w:sz="0" w:space="0" w:color="auto"/>
                    <w:left w:val="none" w:sz="0" w:space="0" w:color="auto"/>
                    <w:bottom w:val="none" w:sz="0" w:space="0" w:color="auto"/>
                    <w:right w:val="none" w:sz="0" w:space="0" w:color="auto"/>
                  </w:divBdr>
                </w:div>
                <w:div w:id="1154835385">
                  <w:marLeft w:val="0"/>
                  <w:marRight w:val="0"/>
                  <w:marTop w:val="0"/>
                  <w:marBottom w:val="0"/>
                  <w:divBdr>
                    <w:top w:val="none" w:sz="0" w:space="0" w:color="auto"/>
                    <w:left w:val="none" w:sz="0" w:space="0" w:color="auto"/>
                    <w:bottom w:val="none" w:sz="0" w:space="0" w:color="auto"/>
                    <w:right w:val="none" w:sz="0" w:space="0" w:color="auto"/>
                  </w:divBdr>
                </w:div>
                <w:div w:id="1327005648">
                  <w:marLeft w:val="0"/>
                  <w:marRight w:val="0"/>
                  <w:marTop w:val="0"/>
                  <w:marBottom w:val="0"/>
                  <w:divBdr>
                    <w:top w:val="none" w:sz="0" w:space="0" w:color="auto"/>
                    <w:left w:val="none" w:sz="0" w:space="0" w:color="auto"/>
                    <w:bottom w:val="none" w:sz="0" w:space="0" w:color="auto"/>
                    <w:right w:val="none" w:sz="0" w:space="0" w:color="auto"/>
                  </w:divBdr>
                </w:div>
                <w:div w:id="202064454">
                  <w:marLeft w:val="0"/>
                  <w:marRight w:val="0"/>
                  <w:marTop w:val="0"/>
                  <w:marBottom w:val="0"/>
                  <w:divBdr>
                    <w:top w:val="none" w:sz="0" w:space="0" w:color="auto"/>
                    <w:left w:val="none" w:sz="0" w:space="0" w:color="auto"/>
                    <w:bottom w:val="none" w:sz="0" w:space="0" w:color="auto"/>
                    <w:right w:val="none" w:sz="0" w:space="0" w:color="auto"/>
                  </w:divBdr>
                </w:div>
                <w:div w:id="619265092">
                  <w:marLeft w:val="0"/>
                  <w:marRight w:val="0"/>
                  <w:marTop w:val="0"/>
                  <w:marBottom w:val="0"/>
                  <w:divBdr>
                    <w:top w:val="none" w:sz="0" w:space="0" w:color="auto"/>
                    <w:left w:val="none" w:sz="0" w:space="0" w:color="auto"/>
                    <w:bottom w:val="none" w:sz="0" w:space="0" w:color="auto"/>
                    <w:right w:val="none" w:sz="0" w:space="0" w:color="auto"/>
                  </w:divBdr>
                </w:div>
                <w:div w:id="569578550">
                  <w:marLeft w:val="0"/>
                  <w:marRight w:val="0"/>
                  <w:marTop w:val="0"/>
                  <w:marBottom w:val="0"/>
                  <w:divBdr>
                    <w:top w:val="none" w:sz="0" w:space="0" w:color="auto"/>
                    <w:left w:val="none" w:sz="0" w:space="0" w:color="auto"/>
                    <w:bottom w:val="none" w:sz="0" w:space="0" w:color="auto"/>
                    <w:right w:val="none" w:sz="0" w:space="0" w:color="auto"/>
                  </w:divBdr>
                </w:div>
                <w:div w:id="4262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3670">
      <w:bodyDiv w:val="1"/>
      <w:marLeft w:val="0"/>
      <w:marRight w:val="0"/>
      <w:marTop w:val="0"/>
      <w:marBottom w:val="0"/>
      <w:divBdr>
        <w:top w:val="none" w:sz="0" w:space="0" w:color="auto"/>
        <w:left w:val="none" w:sz="0" w:space="0" w:color="auto"/>
        <w:bottom w:val="none" w:sz="0" w:space="0" w:color="auto"/>
        <w:right w:val="none" w:sz="0" w:space="0" w:color="auto"/>
      </w:divBdr>
      <w:divsChild>
        <w:div w:id="564144601">
          <w:marLeft w:val="0"/>
          <w:marRight w:val="0"/>
          <w:marTop w:val="0"/>
          <w:marBottom w:val="0"/>
          <w:divBdr>
            <w:top w:val="none" w:sz="0" w:space="0" w:color="auto"/>
            <w:left w:val="none" w:sz="0" w:space="0" w:color="auto"/>
            <w:bottom w:val="none" w:sz="0" w:space="0" w:color="auto"/>
            <w:right w:val="none" w:sz="0" w:space="0" w:color="auto"/>
          </w:divBdr>
          <w:divsChild>
            <w:div w:id="1491167694">
              <w:marLeft w:val="0"/>
              <w:marRight w:val="0"/>
              <w:marTop w:val="0"/>
              <w:marBottom w:val="0"/>
              <w:divBdr>
                <w:top w:val="none" w:sz="0" w:space="0" w:color="auto"/>
                <w:left w:val="none" w:sz="0" w:space="0" w:color="auto"/>
                <w:bottom w:val="none" w:sz="0" w:space="0" w:color="auto"/>
                <w:right w:val="none" w:sz="0" w:space="0" w:color="auto"/>
              </w:divBdr>
              <w:divsChild>
                <w:div w:id="272634966">
                  <w:marLeft w:val="0"/>
                  <w:marRight w:val="0"/>
                  <w:marTop w:val="0"/>
                  <w:marBottom w:val="0"/>
                  <w:divBdr>
                    <w:top w:val="none" w:sz="0" w:space="0" w:color="auto"/>
                    <w:left w:val="none" w:sz="0" w:space="0" w:color="auto"/>
                    <w:bottom w:val="none" w:sz="0" w:space="0" w:color="auto"/>
                    <w:right w:val="none" w:sz="0" w:space="0" w:color="auto"/>
                  </w:divBdr>
                </w:div>
                <w:div w:id="1281373241">
                  <w:marLeft w:val="0"/>
                  <w:marRight w:val="0"/>
                  <w:marTop w:val="0"/>
                  <w:marBottom w:val="0"/>
                  <w:divBdr>
                    <w:top w:val="none" w:sz="0" w:space="0" w:color="auto"/>
                    <w:left w:val="none" w:sz="0" w:space="0" w:color="auto"/>
                    <w:bottom w:val="none" w:sz="0" w:space="0" w:color="auto"/>
                    <w:right w:val="none" w:sz="0" w:space="0" w:color="auto"/>
                  </w:divBdr>
                </w:div>
                <w:div w:id="124127670">
                  <w:marLeft w:val="0"/>
                  <w:marRight w:val="0"/>
                  <w:marTop w:val="0"/>
                  <w:marBottom w:val="0"/>
                  <w:divBdr>
                    <w:top w:val="none" w:sz="0" w:space="0" w:color="auto"/>
                    <w:left w:val="none" w:sz="0" w:space="0" w:color="auto"/>
                    <w:bottom w:val="none" w:sz="0" w:space="0" w:color="auto"/>
                    <w:right w:val="none" w:sz="0" w:space="0" w:color="auto"/>
                  </w:divBdr>
                </w:div>
                <w:div w:id="265163484">
                  <w:marLeft w:val="0"/>
                  <w:marRight w:val="0"/>
                  <w:marTop w:val="0"/>
                  <w:marBottom w:val="0"/>
                  <w:divBdr>
                    <w:top w:val="none" w:sz="0" w:space="0" w:color="auto"/>
                    <w:left w:val="none" w:sz="0" w:space="0" w:color="auto"/>
                    <w:bottom w:val="none" w:sz="0" w:space="0" w:color="auto"/>
                    <w:right w:val="none" w:sz="0" w:space="0" w:color="auto"/>
                  </w:divBdr>
                </w:div>
                <w:div w:id="149912015">
                  <w:marLeft w:val="0"/>
                  <w:marRight w:val="0"/>
                  <w:marTop w:val="0"/>
                  <w:marBottom w:val="0"/>
                  <w:divBdr>
                    <w:top w:val="none" w:sz="0" w:space="0" w:color="auto"/>
                    <w:left w:val="none" w:sz="0" w:space="0" w:color="auto"/>
                    <w:bottom w:val="none" w:sz="0" w:space="0" w:color="auto"/>
                    <w:right w:val="none" w:sz="0" w:space="0" w:color="auto"/>
                  </w:divBdr>
                </w:div>
                <w:div w:id="525215521">
                  <w:marLeft w:val="0"/>
                  <w:marRight w:val="0"/>
                  <w:marTop w:val="0"/>
                  <w:marBottom w:val="0"/>
                  <w:divBdr>
                    <w:top w:val="none" w:sz="0" w:space="0" w:color="auto"/>
                    <w:left w:val="none" w:sz="0" w:space="0" w:color="auto"/>
                    <w:bottom w:val="none" w:sz="0" w:space="0" w:color="auto"/>
                    <w:right w:val="none" w:sz="0" w:space="0" w:color="auto"/>
                  </w:divBdr>
                </w:div>
                <w:div w:id="642857659">
                  <w:marLeft w:val="0"/>
                  <w:marRight w:val="0"/>
                  <w:marTop w:val="0"/>
                  <w:marBottom w:val="0"/>
                  <w:divBdr>
                    <w:top w:val="none" w:sz="0" w:space="0" w:color="auto"/>
                    <w:left w:val="none" w:sz="0" w:space="0" w:color="auto"/>
                    <w:bottom w:val="none" w:sz="0" w:space="0" w:color="auto"/>
                    <w:right w:val="none" w:sz="0" w:space="0" w:color="auto"/>
                  </w:divBdr>
                </w:div>
                <w:div w:id="1014722465">
                  <w:marLeft w:val="0"/>
                  <w:marRight w:val="0"/>
                  <w:marTop w:val="0"/>
                  <w:marBottom w:val="0"/>
                  <w:divBdr>
                    <w:top w:val="none" w:sz="0" w:space="0" w:color="auto"/>
                    <w:left w:val="none" w:sz="0" w:space="0" w:color="auto"/>
                    <w:bottom w:val="none" w:sz="0" w:space="0" w:color="auto"/>
                    <w:right w:val="none" w:sz="0" w:space="0" w:color="auto"/>
                  </w:divBdr>
                </w:div>
                <w:div w:id="358625155">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028724129">
                  <w:marLeft w:val="0"/>
                  <w:marRight w:val="0"/>
                  <w:marTop w:val="0"/>
                  <w:marBottom w:val="0"/>
                  <w:divBdr>
                    <w:top w:val="none" w:sz="0" w:space="0" w:color="auto"/>
                    <w:left w:val="none" w:sz="0" w:space="0" w:color="auto"/>
                    <w:bottom w:val="none" w:sz="0" w:space="0" w:color="auto"/>
                    <w:right w:val="none" w:sz="0" w:space="0" w:color="auto"/>
                  </w:divBdr>
                </w:div>
                <w:div w:id="1026062311">
                  <w:marLeft w:val="0"/>
                  <w:marRight w:val="0"/>
                  <w:marTop w:val="0"/>
                  <w:marBottom w:val="0"/>
                  <w:divBdr>
                    <w:top w:val="none" w:sz="0" w:space="0" w:color="auto"/>
                    <w:left w:val="none" w:sz="0" w:space="0" w:color="auto"/>
                    <w:bottom w:val="none" w:sz="0" w:space="0" w:color="auto"/>
                    <w:right w:val="none" w:sz="0" w:space="0" w:color="auto"/>
                  </w:divBdr>
                </w:div>
                <w:div w:id="110442399">
                  <w:marLeft w:val="0"/>
                  <w:marRight w:val="0"/>
                  <w:marTop w:val="0"/>
                  <w:marBottom w:val="0"/>
                  <w:divBdr>
                    <w:top w:val="none" w:sz="0" w:space="0" w:color="auto"/>
                    <w:left w:val="none" w:sz="0" w:space="0" w:color="auto"/>
                    <w:bottom w:val="none" w:sz="0" w:space="0" w:color="auto"/>
                    <w:right w:val="none" w:sz="0" w:space="0" w:color="auto"/>
                  </w:divBdr>
                </w:div>
                <w:div w:id="2052261809">
                  <w:marLeft w:val="0"/>
                  <w:marRight w:val="0"/>
                  <w:marTop w:val="0"/>
                  <w:marBottom w:val="0"/>
                  <w:divBdr>
                    <w:top w:val="none" w:sz="0" w:space="0" w:color="auto"/>
                    <w:left w:val="none" w:sz="0" w:space="0" w:color="auto"/>
                    <w:bottom w:val="none" w:sz="0" w:space="0" w:color="auto"/>
                    <w:right w:val="none" w:sz="0" w:space="0" w:color="auto"/>
                  </w:divBdr>
                </w:div>
                <w:div w:id="772439107">
                  <w:marLeft w:val="0"/>
                  <w:marRight w:val="0"/>
                  <w:marTop w:val="0"/>
                  <w:marBottom w:val="0"/>
                  <w:divBdr>
                    <w:top w:val="none" w:sz="0" w:space="0" w:color="auto"/>
                    <w:left w:val="none" w:sz="0" w:space="0" w:color="auto"/>
                    <w:bottom w:val="none" w:sz="0" w:space="0" w:color="auto"/>
                    <w:right w:val="none" w:sz="0" w:space="0" w:color="auto"/>
                  </w:divBdr>
                </w:div>
                <w:div w:id="1325552245">
                  <w:marLeft w:val="0"/>
                  <w:marRight w:val="0"/>
                  <w:marTop w:val="0"/>
                  <w:marBottom w:val="0"/>
                  <w:divBdr>
                    <w:top w:val="none" w:sz="0" w:space="0" w:color="auto"/>
                    <w:left w:val="none" w:sz="0" w:space="0" w:color="auto"/>
                    <w:bottom w:val="none" w:sz="0" w:space="0" w:color="auto"/>
                    <w:right w:val="none" w:sz="0" w:space="0" w:color="auto"/>
                  </w:divBdr>
                </w:div>
                <w:div w:id="1909800186">
                  <w:marLeft w:val="0"/>
                  <w:marRight w:val="0"/>
                  <w:marTop w:val="0"/>
                  <w:marBottom w:val="0"/>
                  <w:divBdr>
                    <w:top w:val="none" w:sz="0" w:space="0" w:color="auto"/>
                    <w:left w:val="none" w:sz="0" w:space="0" w:color="auto"/>
                    <w:bottom w:val="none" w:sz="0" w:space="0" w:color="auto"/>
                    <w:right w:val="none" w:sz="0" w:space="0" w:color="auto"/>
                  </w:divBdr>
                </w:div>
                <w:div w:id="1834712246">
                  <w:marLeft w:val="0"/>
                  <w:marRight w:val="0"/>
                  <w:marTop w:val="0"/>
                  <w:marBottom w:val="0"/>
                  <w:divBdr>
                    <w:top w:val="none" w:sz="0" w:space="0" w:color="auto"/>
                    <w:left w:val="none" w:sz="0" w:space="0" w:color="auto"/>
                    <w:bottom w:val="none" w:sz="0" w:space="0" w:color="auto"/>
                    <w:right w:val="none" w:sz="0" w:space="0" w:color="auto"/>
                  </w:divBdr>
                </w:div>
                <w:div w:id="2041083502">
                  <w:marLeft w:val="0"/>
                  <w:marRight w:val="0"/>
                  <w:marTop w:val="0"/>
                  <w:marBottom w:val="0"/>
                  <w:divBdr>
                    <w:top w:val="none" w:sz="0" w:space="0" w:color="auto"/>
                    <w:left w:val="none" w:sz="0" w:space="0" w:color="auto"/>
                    <w:bottom w:val="none" w:sz="0" w:space="0" w:color="auto"/>
                    <w:right w:val="none" w:sz="0" w:space="0" w:color="auto"/>
                  </w:divBdr>
                </w:div>
                <w:div w:id="1979802066">
                  <w:marLeft w:val="0"/>
                  <w:marRight w:val="0"/>
                  <w:marTop w:val="0"/>
                  <w:marBottom w:val="0"/>
                  <w:divBdr>
                    <w:top w:val="none" w:sz="0" w:space="0" w:color="auto"/>
                    <w:left w:val="none" w:sz="0" w:space="0" w:color="auto"/>
                    <w:bottom w:val="none" w:sz="0" w:space="0" w:color="auto"/>
                    <w:right w:val="none" w:sz="0" w:space="0" w:color="auto"/>
                  </w:divBdr>
                </w:div>
              </w:divsChild>
            </w:div>
            <w:div w:id="641540238">
              <w:marLeft w:val="0"/>
              <w:marRight w:val="0"/>
              <w:marTop w:val="0"/>
              <w:marBottom w:val="0"/>
              <w:divBdr>
                <w:top w:val="none" w:sz="0" w:space="0" w:color="auto"/>
                <w:left w:val="none" w:sz="0" w:space="0" w:color="auto"/>
                <w:bottom w:val="none" w:sz="0" w:space="0" w:color="auto"/>
                <w:right w:val="none" w:sz="0" w:space="0" w:color="auto"/>
              </w:divBdr>
            </w:div>
            <w:div w:id="153226789">
              <w:marLeft w:val="0"/>
              <w:marRight w:val="0"/>
              <w:marTop w:val="0"/>
              <w:marBottom w:val="0"/>
              <w:divBdr>
                <w:top w:val="none" w:sz="0" w:space="0" w:color="auto"/>
                <w:left w:val="none" w:sz="0" w:space="0" w:color="auto"/>
                <w:bottom w:val="none" w:sz="0" w:space="0" w:color="auto"/>
                <w:right w:val="none" w:sz="0" w:space="0" w:color="auto"/>
              </w:divBdr>
            </w:div>
            <w:div w:id="889001584">
              <w:marLeft w:val="0"/>
              <w:marRight w:val="0"/>
              <w:marTop w:val="0"/>
              <w:marBottom w:val="0"/>
              <w:divBdr>
                <w:top w:val="none" w:sz="0" w:space="0" w:color="auto"/>
                <w:left w:val="none" w:sz="0" w:space="0" w:color="auto"/>
                <w:bottom w:val="none" w:sz="0" w:space="0" w:color="auto"/>
                <w:right w:val="none" w:sz="0" w:space="0" w:color="auto"/>
              </w:divBdr>
            </w:div>
            <w:div w:id="1288244098">
              <w:marLeft w:val="0"/>
              <w:marRight w:val="0"/>
              <w:marTop w:val="0"/>
              <w:marBottom w:val="0"/>
              <w:divBdr>
                <w:top w:val="none" w:sz="0" w:space="0" w:color="auto"/>
                <w:left w:val="none" w:sz="0" w:space="0" w:color="auto"/>
                <w:bottom w:val="none" w:sz="0" w:space="0" w:color="auto"/>
                <w:right w:val="none" w:sz="0" w:space="0" w:color="auto"/>
              </w:divBdr>
            </w:div>
            <w:div w:id="1473820">
              <w:marLeft w:val="0"/>
              <w:marRight w:val="0"/>
              <w:marTop w:val="0"/>
              <w:marBottom w:val="0"/>
              <w:divBdr>
                <w:top w:val="none" w:sz="0" w:space="0" w:color="auto"/>
                <w:left w:val="none" w:sz="0" w:space="0" w:color="auto"/>
                <w:bottom w:val="none" w:sz="0" w:space="0" w:color="auto"/>
                <w:right w:val="none" w:sz="0" w:space="0" w:color="auto"/>
              </w:divBdr>
            </w:div>
            <w:div w:id="1485393038">
              <w:marLeft w:val="0"/>
              <w:marRight w:val="0"/>
              <w:marTop w:val="0"/>
              <w:marBottom w:val="0"/>
              <w:divBdr>
                <w:top w:val="none" w:sz="0" w:space="0" w:color="auto"/>
                <w:left w:val="none" w:sz="0" w:space="0" w:color="auto"/>
                <w:bottom w:val="none" w:sz="0" w:space="0" w:color="auto"/>
                <w:right w:val="none" w:sz="0" w:space="0" w:color="auto"/>
              </w:divBdr>
            </w:div>
            <w:div w:id="1986817954">
              <w:marLeft w:val="0"/>
              <w:marRight w:val="0"/>
              <w:marTop w:val="0"/>
              <w:marBottom w:val="0"/>
              <w:divBdr>
                <w:top w:val="none" w:sz="0" w:space="0" w:color="auto"/>
                <w:left w:val="none" w:sz="0" w:space="0" w:color="auto"/>
                <w:bottom w:val="none" w:sz="0" w:space="0" w:color="auto"/>
                <w:right w:val="none" w:sz="0" w:space="0" w:color="auto"/>
              </w:divBdr>
            </w:div>
            <w:div w:id="917135863">
              <w:marLeft w:val="0"/>
              <w:marRight w:val="0"/>
              <w:marTop w:val="0"/>
              <w:marBottom w:val="0"/>
              <w:divBdr>
                <w:top w:val="none" w:sz="0" w:space="0" w:color="auto"/>
                <w:left w:val="none" w:sz="0" w:space="0" w:color="auto"/>
                <w:bottom w:val="none" w:sz="0" w:space="0" w:color="auto"/>
                <w:right w:val="none" w:sz="0" w:space="0" w:color="auto"/>
              </w:divBdr>
            </w:div>
            <w:div w:id="1905098665">
              <w:marLeft w:val="0"/>
              <w:marRight w:val="0"/>
              <w:marTop w:val="0"/>
              <w:marBottom w:val="0"/>
              <w:divBdr>
                <w:top w:val="none" w:sz="0" w:space="0" w:color="auto"/>
                <w:left w:val="none" w:sz="0" w:space="0" w:color="auto"/>
                <w:bottom w:val="none" w:sz="0" w:space="0" w:color="auto"/>
                <w:right w:val="none" w:sz="0" w:space="0" w:color="auto"/>
              </w:divBdr>
            </w:div>
            <w:div w:id="819734054">
              <w:marLeft w:val="0"/>
              <w:marRight w:val="0"/>
              <w:marTop w:val="0"/>
              <w:marBottom w:val="0"/>
              <w:divBdr>
                <w:top w:val="none" w:sz="0" w:space="0" w:color="auto"/>
                <w:left w:val="none" w:sz="0" w:space="0" w:color="auto"/>
                <w:bottom w:val="none" w:sz="0" w:space="0" w:color="auto"/>
                <w:right w:val="none" w:sz="0" w:space="0" w:color="auto"/>
              </w:divBdr>
            </w:div>
            <w:div w:id="338704825">
              <w:marLeft w:val="0"/>
              <w:marRight w:val="0"/>
              <w:marTop w:val="0"/>
              <w:marBottom w:val="0"/>
              <w:divBdr>
                <w:top w:val="none" w:sz="0" w:space="0" w:color="auto"/>
                <w:left w:val="none" w:sz="0" w:space="0" w:color="auto"/>
                <w:bottom w:val="none" w:sz="0" w:space="0" w:color="auto"/>
                <w:right w:val="none" w:sz="0" w:space="0" w:color="auto"/>
              </w:divBdr>
            </w:div>
            <w:div w:id="417022840">
              <w:marLeft w:val="0"/>
              <w:marRight w:val="0"/>
              <w:marTop w:val="0"/>
              <w:marBottom w:val="0"/>
              <w:divBdr>
                <w:top w:val="none" w:sz="0" w:space="0" w:color="auto"/>
                <w:left w:val="none" w:sz="0" w:space="0" w:color="auto"/>
                <w:bottom w:val="none" w:sz="0" w:space="0" w:color="auto"/>
                <w:right w:val="none" w:sz="0" w:space="0" w:color="auto"/>
              </w:divBdr>
            </w:div>
            <w:div w:id="2129160046">
              <w:marLeft w:val="0"/>
              <w:marRight w:val="0"/>
              <w:marTop w:val="0"/>
              <w:marBottom w:val="0"/>
              <w:divBdr>
                <w:top w:val="none" w:sz="0" w:space="0" w:color="auto"/>
                <w:left w:val="none" w:sz="0" w:space="0" w:color="auto"/>
                <w:bottom w:val="none" w:sz="0" w:space="0" w:color="auto"/>
                <w:right w:val="none" w:sz="0" w:space="0" w:color="auto"/>
              </w:divBdr>
            </w:div>
            <w:div w:id="253052227">
              <w:marLeft w:val="0"/>
              <w:marRight w:val="0"/>
              <w:marTop w:val="0"/>
              <w:marBottom w:val="0"/>
              <w:divBdr>
                <w:top w:val="none" w:sz="0" w:space="0" w:color="auto"/>
                <w:left w:val="none" w:sz="0" w:space="0" w:color="auto"/>
                <w:bottom w:val="none" w:sz="0" w:space="0" w:color="auto"/>
                <w:right w:val="none" w:sz="0" w:space="0" w:color="auto"/>
              </w:divBdr>
            </w:div>
            <w:div w:id="1003584060">
              <w:marLeft w:val="0"/>
              <w:marRight w:val="0"/>
              <w:marTop w:val="0"/>
              <w:marBottom w:val="0"/>
              <w:divBdr>
                <w:top w:val="none" w:sz="0" w:space="0" w:color="auto"/>
                <w:left w:val="none" w:sz="0" w:space="0" w:color="auto"/>
                <w:bottom w:val="none" w:sz="0" w:space="0" w:color="auto"/>
                <w:right w:val="none" w:sz="0" w:space="0" w:color="auto"/>
              </w:divBdr>
            </w:div>
            <w:div w:id="1853034643">
              <w:marLeft w:val="0"/>
              <w:marRight w:val="0"/>
              <w:marTop w:val="0"/>
              <w:marBottom w:val="0"/>
              <w:divBdr>
                <w:top w:val="none" w:sz="0" w:space="0" w:color="auto"/>
                <w:left w:val="none" w:sz="0" w:space="0" w:color="auto"/>
                <w:bottom w:val="none" w:sz="0" w:space="0" w:color="auto"/>
                <w:right w:val="none" w:sz="0" w:space="0" w:color="auto"/>
              </w:divBdr>
            </w:div>
            <w:div w:id="1403723281">
              <w:marLeft w:val="0"/>
              <w:marRight w:val="0"/>
              <w:marTop w:val="0"/>
              <w:marBottom w:val="0"/>
              <w:divBdr>
                <w:top w:val="none" w:sz="0" w:space="0" w:color="auto"/>
                <w:left w:val="none" w:sz="0" w:space="0" w:color="auto"/>
                <w:bottom w:val="none" w:sz="0" w:space="0" w:color="auto"/>
                <w:right w:val="none" w:sz="0" w:space="0" w:color="auto"/>
              </w:divBdr>
            </w:div>
            <w:div w:id="2039353023">
              <w:marLeft w:val="0"/>
              <w:marRight w:val="0"/>
              <w:marTop w:val="0"/>
              <w:marBottom w:val="0"/>
              <w:divBdr>
                <w:top w:val="none" w:sz="0" w:space="0" w:color="auto"/>
                <w:left w:val="none" w:sz="0" w:space="0" w:color="auto"/>
                <w:bottom w:val="none" w:sz="0" w:space="0" w:color="auto"/>
                <w:right w:val="none" w:sz="0" w:space="0" w:color="auto"/>
              </w:divBdr>
            </w:div>
            <w:div w:id="1346856933">
              <w:marLeft w:val="0"/>
              <w:marRight w:val="0"/>
              <w:marTop w:val="0"/>
              <w:marBottom w:val="0"/>
              <w:divBdr>
                <w:top w:val="none" w:sz="0" w:space="0" w:color="auto"/>
                <w:left w:val="none" w:sz="0" w:space="0" w:color="auto"/>
                <w:bottom w:val="none" w:sz="0" w:space="0" w:color="auto"/>
                <w:right w:val="none" w:sz="0" w:space="0" w:color="auto"/>
              </w:divBdr>
            </w:div>
            <w:div w:id="1947273694">
              <w:marLeft w:val="0"/>
              <w:marRight w:val="0"/>
              <w:marTop w:val="0"/>
              <w:marBottom w:val="0"/>
              <w:divBdr>
                <w:top w:val="none" w:sz="0" w:space="0" w:color="auto"/>
                <w:left w:val="none" w:sz="0" w:space="0" w:color="auto"/>
                <w:bottom w:val="none" w:sz="0" w:space="0" w:color="auto"/>
                <w:right w:val="none" w:sz="0" w:space="0" w:color="auto"/>
              </w:divBdr>
            </w:div>
            <w:div w:id="767849974">
              <w:marLeft w:val="0"/>
              <w:marRight w:val="0"/>
              <w:marTop w:val="0"/>
              <w:marBottom w:val="0"/>
              <w:divBdr>
                <w:top w:val="none" w:sz="0" w:space="0" w:color="auto"/>
                <w:left w:val="none" w:sz="0" w:space="0" w:color="auto"/>
                <w:bottom w:val="none" w:sz="0" w:space="0" w:color="auto"/>
                <w:right w:val="none" w:sz="0" w:space="0" w:color="auto"/>
              </w:divBdr>
              <w:divsChild>
                <w:div w:id="567571046">
                  <w:marLeft w:val="0"/>
                  <w:marRight w:val="0"/>
                  <w:marTop w:val="0"/>
                  <w:marBottom w:val="0"/>
                  <w:divBdr>
                    <w:top w:val="none" w:sz="0" w:space="0" w:color="auto"/>
                    <w:left w:val="none" w:sz="0" w:space="0" w:color="auto"/>
                    <w:bottom w:val="none" w:sz="0" w:space="0" w:color="auto"/>
                    <w:right w:val="none" w:sz="0" w:space="0" w:color="auto"/>
                  </w:divBdr>
                </w:div>
                <w:div w:id="1477452848">
                  <w:marLeft w:val="0"/>
                  <w:marRight w:val="0"/>
                  <w:marTop w:val="0"/>
                  <w:marBottom w:val="0"/>
                  <w:divBdr>
                    <w:top w:val="none" w:sz="0" w:space="0" w:color="auto"/>
                    <w:left w:val="none" w:sz="0" w:space="0" w:color="auto"/>
                    <w:bottom w:val="none" w:sz="0" w:space="0" w:color="auto"/>
                    <w:right w:val="none" w:sz="0" w:space="0" w:color="auto"/>
                  </w:divBdr>
                </w:div>
                <w:div w:id="1523471937">
                  <w:marLeft w:val="0"/>
                  <w:marRight w:val="0"/>
                  <w:marTop w:val="0"/>
                  <w:marBottom w:val="0"/>
                  <w:divBdr>
                    <w:top w:val="none" w:sz="0" w:space="0" w:color="auto"/>
                    <w:left w:val="none" w:sz="0" w:space="0" w:color="auto"/>
                    <w:bottom w:val="none" w:sz="0" w:space="0" w:color="auto"/>
                    <w:right w:val="none" w:sz="0" w:space="0" w:color="auto"/>
                  </w:divBdr>
                </w:div>
                <w:div w:id="1847161705">
                  <w:marLeft w:val="0"/>
                  <w:marRight w:val="0"/>
                  <w:marTop w:val="0"/>
                  <w:marBottom w:val="0"/>
                  <w:divBdr>
                    <w:top w:val="none" w:sz="0" w:space="0" w:color="auto"/>
                    <w:left w:val="none" w:sz="0" w:space="0" w:color="auto"/>
                    <w:bottom w:val="none" w:sz="0" w:space="0" w:color="auto"/>
                    <w:right w:val="none" w:sz="0" w:space="0" w:color="auto"/>
                  </w:divBdr>
                </w:div>
                <w:div w:id="8411077">
                  <w:marLeft w:val="0"/>
                  <w:marRight w:val="0"/>
                  <w:marTop w:val="0"/>
                  <w:marBottom w:val="0"/>
                  <w:divBdr>
                    <w:top w:val="none" w:sz="0" w:space="0" w:color="auto"/>
                    <w:left w:val="none" w:sz="0" w:space="0" w:color="auto"/>
                    <w:bottom w:val="none" w:sz="0" w:space="0" w:color="auto"/>
                    <w:right w:val="none" w:sz="0" w:space="0" w:color="auto"/>
                  </w:divBdr>
                </w:div>
                <w:div w:id="242030986">
                  <w:marLeft w:val="0"/>
                  <w:marRight w:val="0"/>
                  <w:marTop w:val="0"/>
                  <w:marBottom w:val="0"/>
                  <w:divBdr>
                    <w:top w:val="none" w:sz="0" w:space="0" w:color="auto"/>
                    <w:left w:val="none" w:sz="0" w:space="0" w:color="auto"/>
                    <w:bottom w:val="none" w:sz="0" w:space="0" w:color="auto"/>
                    <w:right w:val="none" w:sz="0" w:space="0" w:color="auto"/>
                  </w:divBdr>
                </w:div>
                <w:div w:id="2000890254">
                  <w:marLeft w:val="0"/>
                  <w:marRight w:val="0"/>
                  <w:marTop w:val="0"/>
                  <w:marBottom w:val="0"/>
                  <w:divBdr>
                    <w:top w:val="none" w:sz="0" w:space="0" w:color="auto"/>
                    <w:left w:val="none" w:sz="0" w:space="0" w:color="auto"/>
                    <w:bottom w:val="none" w:sz="0" w:space="0" w:color="auto"/>
                    <w:right w:val="none" w:sz="0" w:space="0" w:color="auto"/>
                  </w:divBdr>
                </w:div>
                <w:div w:id="929657309">
                  <w:marLeft w:val="0"/>
                  <w:marRight w:val="0"/>
                  <w:marTop w:val="0"/>
                  <w:marBottom w:val="0"/>
                  <w:divBdr>
                    <w:top w:val="none" w:sz="0" w:space="0" w:color="auto"/>
                    <w:left w:val="none" w:sz="0" w:space="0" w:color="auto"/>
                    <w:bottom w:val="none" w:sz="0" w:space="0" w:color="auto"/>
                    <w:right w:val="none" w:sz="0" w:space="0" w:color="auto"/>
                  </w:divBdr>
                </w:div>
                <w:div w:id="1484157684">
                  <w:marLeft w:val="0"/>
                  <w:marRight w:val="0"/>
                  <w:marTop w:val="0"/>
                  <w:marBottom w:val="0"/>
                  <w:divBdr>
                    <w:top w:val="none" w:sz="0" w:space="0" w:color="auto"/>
                    <w:left w:val="none" w:sz="0" w:space="0" w:color="auto"/>
                    <w:bottom w:val="none" w:sz="0" w:space="0" w:color="auto"/>
                    <w:right w:val="none" w:sz="0" w:space="0" w:color="auto"/>
                  </w:divBdr>
                </w:div>
                <w:div w:id="388847112">
                  <w:marLeft w:val="0"/>
                  <w:marRight w:val="0"/>
                  <w:marTop w:val="0"/>
                  <w:marBottom w:val="0"/>
                  <w:divBdr>
                    <w:top w:val="none" w:sz="0" w:space="0" w:color="auto"/>
                    <w:left w:val="none" w:sz="0" w:space="0" w:color="auto"/>
                    <w:bottom w:val="none" w:sz="0" w:space="0" w:color="auto"/>
                    <w:right w:val="none" w:sz="0" w:space="0" w:color="auto"/>
                  </w:divBdr>
                </w:div>
                <w:div w:id="1548639124">
                  <w:marLeft w:val="0"/>
                  <w:marRight w:val="0"/>
                  <w:marTop w:val="0"/>
                  <w:marBottom w:val="0"/>
                  <w:divBdr>
                    <w:top w:val="none" w:sz="0" w:space="0" w:color="auto"/>
                    <w:left w:val="none" w:sz="0" w:space="0" w:color="auto"/>
                    <w:bottom w:val="none" w:sz="0" w:space="0" w:color="auto"/>
                    <w:right w:val="none" w:sz="0" w:space="0" w:color="auto"/>
                  </w:divBdr>
                </w:div>
                <w:div w:id="1557006257">
                  <w:marLeft w:val="0"/>
                  <w:marRight w:val="0"/>
                  <w:marTop w:val="0"/>
                  <w:marBottom w:val="0"/>
                  <w:divBdr>
                    <w:top w:val="none" w:sz="0" w:space="0" w:color="auto"/>
                    <w:left w:val="none" w:sz="0" w:space="0" w:color="auto"/>
                    <w:bottom w:val="none" w:sz="0" w:space="0" w:color="auto"/>
                    <w:right w:val="none" w:sz="0" w:space="0" w:color="auto"/>
                  </w:divBdr>
                </w:div>
                <w:div w:id="133302729">
                  <w:marLeft w:val="0"/>
                  <w:marRight w:val="0"/>
                  <w:marTop w:val="0"/>
                  <w:marBottom w:val="0"/>
                  <w:divBdr>
                    <w:top w:val="none" w:sz="0" w:space="0" w:color="auto"/>
                    <w:left w:val="none" w:sz="0" w:space="0" w:color="auto"/>
                    <w:bottom w:val="none" w:sz="0" w:space="0" w:color="auto"/>
                    <w:right w:val="none" w:sz="0" w:space="0" w:color="auto"/>
                  </w:divBdr>
                </w:div>
                <w:div w:id="1667703804">
                  <w:marLeft w:val="0"/>
                  <w:marRight w:val="0"/>
                  <w:marTop w:val="0"/>
                  <w:marBottom w:val="0"/>
                  <w:divBdr>
                    <w:top w:val="none" w:sz="0" w:space="0" w:color="auto"/>
                    <w:left w:val="none" w:sz="0" w:space="0" w:color="auto"/>
                    <w:bottom w:val="none" w:sz="0" w:space="0" w:color="auto"/>
                    <w:right w:val="none" w:sz="0" w:space="0" w:color="auto"/>
                  </w:divBdr>
                </w:div>
                <w:div w:id="304315315">
                  <w:marLeft w:val="0"/>
                  <w:marRight w:val="0"/>
                  <w:marTop w:val="0"/>
                  <w:marBottom w:val="0"/>
                  <w:divBdr>
                    <w:top w:val="none" w:sz="0" w:space="0" w:color="auto"/>
                    <w:left w:val="none" w:sz="0" w:space="0" w:color="auto"/>
                    <w:bottom w:val="none" w:sz="0" w:space="0" w:color="auto"/>
                    <w:right w:val="none" w:sz="0" w:space="0" w:color="auto"/>
                  </w:divBdr>
                </w:div>
                <w:div w:id="579829140">
                  <w:marLeft w:val="0"/>
                  <w:marRight w:val="0"/>
                  <w:marTop w:val="0"/>
                  <w:marBottom w:val="0"/>
                  <w:divBdr>
                    <w:top w:val="none" w:sz="0" w:space="0" w:color="auto"/>
                    <w:left w:val="none" w:sz="0" w:space="0" w:color="auto"/>
                    <w:bottom w:val="none" w:sz="0" w:space="0" w:color="auto"/>
                    <w:right w:val="none" w:sz="0" w:space="0" w:color="auto"/>
                  </w:divBdr>
                </w:div>
                <w:div w:id="543761935">
                  <w:marLeft w:val="0"/>
                  <w:marRight w:val="0"/>
                  <w:marTop w:val="0"/>
                  <w:marBottom w:val="0"/>
                  <w:divBdr>
                    <w:top w:val="none" w:sz="0" w:space="0" w:color="auto"/>
                    <w:left w:val="none" w:sz="0" w:space="0" w:color="auto"/>
                    <w:bottom w:val="none" w:sz="0" w:space="0" w:color="auto"/>
                    <w:right w:val="none" w:sz="0" w:space="0" w:color="auto"/>
                  </w:divBdr>
                </w:div>
                <w:div w:id="23988440">
                  <w:marLeft w:val="0"/>
                  <w:marRight w:val="0"/>
                  <w:marTop w:val="0"/>
                  <w:marBottom w:val="0"/>
                  <w:divBdr>
                    <w:top w:val="none" w:sz="0" w:space="0" w:color="auto"/>
                    <w:left w:val="none" w:sz="0" w:space="0" w:color="auto"/>
                    <w:bottom w:val="none" w:sz="0" w:space="0" w:color="auto"/>
                    <w:right w:val="none" w:sz="0" w:space="0" w:color="auto"/>
                  </w:divBdr>
                </w:div>
                <w:div w:id="700865477">
                  <w:marLeft w:val="0"/>
                  <w:marRight w:val="0"/>
                  <w:marTop w:val="0"/>
                  <w:marBottom w:val="0"/>
                  <w:divBdr>
                    <w:top w:val="none" w:sz="0" w:space="0" w:color="auto"/>
                    <w:left w:val="none" w:sz="0" w:space="0" w:color="auto"/>
                    <w:bottom w:val="none" w:sz="0" w:space="0" w:color="auto"/>
                    <w:right w:val="none" w:sz="0" w:space="0" w:color="auto"/>
                  </w:divBdr>
                </w:div>
                <w:div w:id="523789984">
                  <w:marLeft w:val="0"/>
                  <w:marRight w:val="0"/>
                  <w:marTop w:val="0"/>
                  <w:marBottom w:val="0"/>
                  <w:divBdr>
                    <w:top w:val="none" w:sz="0" w:space="0" w:color="auto"/>
                    <w:left w:val="none" w:sz="0" w:space="0" w:color="auto"/>
                    <w:bottom w:val="none" w:sz="0" w:space="0" w:color="auto"/>
                    <w:right w:val="none" w:sz="0" w:space="0" w:color="auto"/>
                  </w:divBdr>
                </w:div>
              </w:divsChild>
            </w:div>
            <w:div w:id="1870682176">
              <w:marLeft w:val="0"/>
              <w:marRight w:val="0"/>
              <w:marTop w:val="0"/>
              <w:marBottom w:val="0"/>
              <w:divBdr>
                <w:top w:val="none" w:sz="0" w:space="0" w:color="auto"/>
                <w:left w:val="none" w:sz="0" w:space="0" w:color="auto"/>
                <w:bottom w:val="none" w:sz="0" w:space="0" w:color="auto"/>
                <w:right w:val="none" w:sz="0" w:space="0" w:color="auto"/>
              </w:divBdr>
              <w:divsChild>
                <w:div w:id="1862891304">
                  <w:marLeft w:val="0"/>
                  <w:marRight w:val="0"/>
                  <w:marTop w:val="0"/>
                  <w:marBottom w:val="0"/>
                  <w:divBdr>
                    <w:top w:val="none" w:sz="0" w:space="0" w:color="auto"/>
                    <w:left w:val="none" w:sz="0" w:space="0" w:color="auto"/>
                    <w:bottom w:val="none" w:sz="0" w:space="0" w:color="auto"/>
                    <w:right w:val="none" w:sz="0" w:space="0" w:color="auto"/>
                  </w:divBdr>
                </w:div>
                <w:div w:id="640773472">
                  <w:marLeft w:val="0"/>
                  <w:marRight w:val="0"/>
                  <w:marTop w:val="0"/>
                  <w:marBottom w:val="0"/>
                  <w:divBdr>
                    <w:top w:val="none" w:sz="0" w:space="0" w:color="auto"/>
                    <w:left w:val="none" w:sz="0" w:space="0" w:color="auto"/>
                    <w:bottom w:val="none" w:sz="0" w:space="0" w:color="auto"/>
                    <w:right w:val="none" w:sz="0" w:space="0" w:color="auto"/>
                  </w:divBdr>
                </w:div>
                <w:div w:id="743835871">
                  <w:marLeft w:val="0"/>
                  <w:marRight w:val="0"/>
                  <w:marTop w:val="0"/>
                  <w:marBottom w:val="0"/>
                  <w:divBdr>
                    <w:top w:val="none" w:sz="0" w:space="0" w:color="auto"/>
                    <w:left w:val="none" w:sz="0" w:space="0" w:color="auto"/>
                    <w:bottom w:val="none" w:sz="0" w:space="0" w:color="auto"/>
                    <w:right w:val="none" w:sz="0" w:space="0" w:color="auto"/>
                  </w:divBdr>
                </w:div>
                <w:div w:id="1542089619">
                  <w:marLeft w:val="0"/>
                  <w:marRight w:val="0"/>
                  <w:marTop w:val="0"/>
                  <w:marBottom w:val="0"/>
                  <w:divBdr>
                    <w:top w:val="none" w:sz="0" w:space="0" w:color="auto"/>
                    <w:left w:val="none" w:sz="0" w:space="0" w:color="auto"/>
                    <w:bottom w:val="none" w:sz="0" w:space="0" w:color="auto"/>
                    <w:right w:val="none" w:sz="0" w:space="0" w:color="auto"/>
                  </w:divBdr>
                </w:div>
                <w:div w:id="204174077">
                  <w:marLeft w:val="0"/>
                  <w:marRight w:val="0"/>
                  <w:marTop w:val="0"/>
                  <w:marBottom w:val="0"/>
                  <w:divBdr>
                    <w:top w:val="none" w:sz="0" w:space="0" w:color="auto"/>
                    <w:left w:val="none" w:sz="0" w:space="0" w:color="auto"/>
                    <w:bottom w:val="none" w:sz="0" w:space="0" w:color="auto"/>
                    <w:right w:val="none" w:sz="0" w:space="0" w:color="auto"/>
                  </w:divBdr>
                </w:div>
                <w:div w:id="349841037">
                  <w:marLeft w:val="0"/>
                  <w:marRight w:val="0"/>
                  <w:marTop w:val="0"/>
                  <w:marBottom w:val="0"/>
                  <w:divBdr>
                    <w:top w:val="none" w:sz="0" w:space="0" w:color="auto"/>
                    <w:left w:val="none" w:sz="0" w:space="0" w:color="auto"/>
                    <w:bottom w:val="none" w:sz="0" w:space="0" w:color="auto"/>
                    <w:right w:val="none" w:sz="0" w:space="0" w:color="auto"/>
                  </w:divBdr>
                </w:div>
                <w:div w:id="222837517">
                  <w:marLeft w:val="0"/>
                  <w:marRight w:val="0"/>
                  <w:marTop w:val="0"/>
                  <w:marBottom w:val="0"/>
                  <w:divBdr>
                    <w:top w:val="none" w:sz="0" w:space="0" w:color="auto"/>
                    <w:left w:val="none" w:sz="0" w:space="0" w:color="auto"/>
                    <w:bottom w:val="none" w:sz="0" w:space="0" w:color="auto"/>
                    <w:right w:val="none" w:sz="0" w:space="0" w:color="auto"/>
                  </w:divBdr>
                </w:div>
                <w:div w:id="553540873">
                  <w:marLeft w:val="0"/>
                  <w:marRight w:val="0"/>
                  <w:marTop w:val="0"/>
                  <w:marBottom w:val="0"/>
                  <w:divBdr>
                    <w:top w:val="none" w:sz="0" w:space="0" w:color="auto"/>
                    <w:left w:val="none" w:sz="0" w:space="0" w:color="auto"/>
                    <w:bottom w:val="none" w:sz="0" w:space="0" w:color="auto"/>
                    <w:right w:val="none" w:sz="0" w:space="0" w:color="auto"/>
                  </w:divBdr>
                </w:div>
                <w:div w:id="1151827863">
                  <w:marLeft w:val="0"/>
                  <w:marRight w:val="0"/>
                  <w:marTop w:val="0"/>
                  <w:marBottom w:val="0"/>
                  <w:divBdr>
                    <w:top w:val="none" w:sz="0" w:space="0" w:color="auto"/>
                    <w:left w:val="none" w:sz="0" w:space="0" w:color="auto"/>
                    <w:bottom w:val="none" w:sz="0" w:space="0" w:color="auto"/>
                    <w:right w:val="none" w:sz="0" w:space="0" w:color="auto"/>
                  </w:divBdr>
                </w:div>
                <w:div w:id="1838764385">
                  <w:marLeft w:val="0"/>
                  <w:marRight w:val="0"/>
                  <w:marTop w:val="0"/>
                  <w:marBottom w:val="0"/>
                  <w:divBdr>
                    <w:top w:val="none" w:sz="0" w:space="0" w:color="auto"/>
                    <w:left w:val="none" w:sz="0" w:space="0" w:color="auto"/>
                    <w:bottom w:val="none" w:sz="0" w:space="0" w:color="auto"/>
                    <w:right w:val="none" w:sz="0" w:space="0" w:color="auto"/>
                  </w:divBdr>
                </w:div>
                <w:div w:id="19077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6991">
      <w:bodyDiv w:val="1"/>
      <w:marLeft w:val="0"/>
      <w:marRight w:val="0"/>
      <w:marTop w:val="0"/>
      <w:marBottom w:val="0"/>
      <w:divBdr>
        <w:top w:val="none" w:sz="0" w:space="0" w:color="auto"/>
        <w:left w:val="none" w:sz="0" w:space="0" w:color="auto"/>
        <w:bottom w:val="none" w:sz="0" w:space="0" w:color="auto"/>
        <w:right w:val="none" w:sz="0" w:space="0" w:color="auto"/>
      </w:divBdr>
    </w:div>
    <w:div w:id="1986473631">
      <w:bodyDiv w:val="1"/>
      <w:marLeft w:val="0"/>
      <w:marRight w:val="0"/>
      <w:marTop w:val="0"/>
      <w:marBottom w:val="0"/>
      <w:divBdr>
        <w:top w:val="none" w:sz="0" w:space="0" w:color="auto"/>
        <w:left w:val="none" w:sz="0" w:space="0" w:color="auto"/>
        <w:bottom w:val="none" w:sz="0" w:space="0" w:color="auto"/>
        <w:right w:val="none" w:sz="0" w:space="0" w:color="auto"/>
      </w:divBdr>
    </w:div>
    <w:div w:id="2085642190">
      <w:bodyDiv w:val="1"/>
      <w:marLeft w:val="0"/>
      <w:marRight w:val="0"/>
      <w:marTop w:val="0"/>
      <w:marBottom w:val="0"/>
      <w:divBdr>
        <w:top w:val="none" w:sz="0" w:space="0" w:color="auto"/>
        <w:left w:val="none" w:sz="0" w:space="0" w:color="auto"/>
        <w:bottom w:val="none" w:sz="0" w:space="0" w:color="auto"/>
        <w:right w:val="none" w:sz="0" w:space="0" w:color="auto"/>
      </w:divBdr>
    </w:div>
    <w:div w:id="2092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ucofficeofthepresident.sharepoint.com/:f:/r/sites/RPAImplementation/Shared%20Documents/Analysis/UCPath%20Pilot%20Use%20Cases?csf=1&amp;web=1&amp;e=9wTWDk" TargetMode="External"/><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Status xmlns="78bd43d9-5139-40c4-98ec-92e877803b19">Active</Status>
    <JIRA_x0020__x0023_ xmlns="78bd43d9-5139-40c4-98ec-92e877803b19">FUNCT-445</JIRA_x0020__x0023_>
    <_ip_UnifiedCompliancePolicyProperties xmlns="http://schemas.microsoft.com/sharepoint/v3" xsi:nil="true"/>
    <CEMLI xmlns="75592049-bb03-4cc1-8738-657c3fa212ca">E-715</CEMLI>
    <Module2 xmlns="78bd43d9-5139-40c4-98ec-92e877803b19">CA/GL</Module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623A9FCBCB024FB0B88FD58C430CD3" ma:contentTypeVersion="64" ma:contentTypeDescription="Create a new document." ma:contentTypeScope="" ma:versionID="ad855b84ffe350d6a88df027df71e418">
  <xsd:schema xmlns:xsd="http://www.w3.org/2001/XMLSchema" xmlns:xs="http://www.w3.org/2001/XMLSchema" xmlns:p="http://schemas.microsoft.com/office/2006/metadata/properties" xmlns:ns1="http://schemas.microsoft.com/sharepoint/v3" xmlns:ns2="75592049-bb03-4cc1-8738-657c3fa212ca" xmlns:ns3="78bd43d9-5139-40c4-98ec-92e877803b19" xmlns:ns4="f34352cd-dc73-4fa6-bb0b-4f9db1be8e2f" xmlns:ns5="f74ab167-ad8e-423a-836e-57b9a5d229a2" targetNamespace="http://schemas.microsoft.com/office/2006/metadata/properties" ma:root="true" ma:fieldsID="32f038428c82ec4d3140374daf951806" ns1:_="" ns2:_="" ns3:_="" ns4:_="" ns5:_="">
    <xsd:import namespace="http://schemas.microsoft.com/sharepoint/v3"/>
    <xsd:import namespace="75592049-bb03-4cc1-8738-657c3fa212ca"/>
    <xsd:import namespace="78bd43d9-5139-40c4-98ec-92e877803b19"/>
    <xsd:import namespace="f34352cd-dc73-4fa6-bb0b-4f9db1be8e2f"/>
    <xsd:import namespace="f74ab167-ad8e-423a-836e-57b9a5d229a2"/>
    <xsd:element name="properties">
      <xsd:complexType>
        <xsd:sequence>
          <xsd:element name="documentManagement">
            <xsd:complexType>
              <xsd:all>
                <xsd:element ref="ns2:CEMLI" minOccurs="0"/>
                <xsd:element ref="ns3:JIRA_x0020__x0023_" minOccurs="0"/>
                <xsd:element ref="ns3:Module2" minOccurs="0"/>
                <xsd:element ref="ns3:Status" minOccurs="0"/>
                <xsd:element ref="ns1:_ip_UnifiedCompliancePolicyProperties" minOccurs="0"/>
                <xsd:element ref="ns4:SharedWithUsers" minOccurs="0"/>
                <xsd:element ref="ns1:_ip_UnifiedCompliancePolicyUIAction" minOccurs="0"/>
                <xsd:element ref="ns5:MediaServiceMetadata" minOccurs="0"/>
                <xsd:element ref="ns5:MediaServiceFastMetadata" minOccurs="0"/>
                <xsd:element ref="ns5:MediaServiceObjectDetectorVersions"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6"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592049-bb03-4cc1-8738-657c3fa212ca" elementFormDefault="qualified">
    <xsd:import namespace="http://schemas.microsoft.com/office/2006/documentManagement/types"/>
    <xsd:import namespace="http://schemas.microsoft.com/office/infopath/2007/PartnerControls"/>
    <xsd:element name="CEMLI" ma:index="2" nillable="true" ma:displayName="CEMLI" ma:internalName="CEMLI" ma:readOnly="false">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78bd43d9-5139-40c4-98ec-92e877803b19" elementFormDefault="qualified">
    <xsd:import namespace="http://schemas.microsoft.com/office/2006/documentManagement/types"/>
    <xsd:import namespace="http://schemas.microsoft.com/office/infopath/2007/PartnerControls"/>
    <xsd:element name="JIRA_x0020__x0023_" ma:index="3" nillable="true" ma:displayName="JIRA #" ma:description="JIRA CEMLI list ID" ma:internalName="JIRA_x0020__x0023_">
      <xsd:simpleType>
        <xsd:restriction base="dms:Text">
          <xsd:maxLength value="12"/>
        </xsd:restriction>
      </xsd:simpleType>
    </xsd:element>
    <xsd:element name="Module2" ma:index="4" nillable="true" ma:displayName="Module" ma:format="RadioButtons" ma:internalName="Module2">
      <xsd:simpleType>
        <xsd:restriction base="dms:Choice">
          <xsd:enumeration value="AM"/>
          <xsd:enumeration value="BN"/>
          <xsd:enumeration value="CA/GL"/>
          <xsd:enumeration value="ePerf"/>
          <xsd:enumeration value="IDM"/>
          <xsd:enumeration value="Portal"/>
          <xsd:enumeration value="PY"/>
          <xsd:enumeration value="SOA"/>
          <xsd:enumeration value="TAM"/>
          <xsd:enumeration value="WFA"/>
          <xsd:enumeration value="Security"/>
          <xsd:enumeration value="Other"/>
        </xsd:restriction>
      </xsd:simpleType>
    </xsd:element>
    <xsd:element name="Status" ma:index="5" nillable="true" ma:displayName="Status" ma:default="WIP" ma:format="Dropdown" ma:internalName="Status" ma:readOnly="false">
      <xsd:simpleType>
        <xsd:restriction base="dms:Choice">
          <xsd:enumeration value="WIP"/>
          <xsd:enumeration value="Active"/>
          <xsd:enumeration value="To Be Retired"/>
          <xsd:enumeration value="Retired"/>
        </xsd:restriction>
      </xsd:simpleType>
    </xsd:element>
  </xsd:schema>
  <xsd:schema xmlns:xsd="http://www.w3.org/2001/XMLSchema" xmlns:xs="http://www.w3.org/2001/XMLSchema" xmlns:dms="http://schemas.microsoft.com/office/2006/documentManagement/types" xmlns:pc="http://schemas.microsoft.com/office/infopath/2007/PartnerControls" targetNamespace="f34352cd-dc73-4fa6-bb0b-4f9db1be8e2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74ab167-ad8e-423a-836e-57b9a5d229a2"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725BA-15F8-4AF3-8798-1484D59226E6}">
  <ds:schemaRefs>
    <ds:schemaRef ds:uri="http://schemas.microsoft.com/office/2006/metadata/properties"/>
    <ds:schemaRef ds:uri="http://schemas.microsoft.com/office/infopath/2007/PartnerControls"/>
    <ds:schemaRef ds:uri="http://schemas.microsoft.com/sharepoint/v3"/>
    <ds:schemaRef ds:uri="78bd43d9-5139-40c4-98ec-92e877803b19"/>
    <ds:schemaRef ds:uri="75592049-bb03-4cc1-8738-657c3fa212ca"/>
  </ds:schemaRefs>
</ds:datastoreItem>
</file>

<file path=customXml/itemProps2.xml><?xml version="1.0" encoding="utf-8"?>
<ds:datastoreItem xmlns:ds="http://schemas.openxmlformats.org/officeDocument/2006/customXml" ds:itemID="{4CEEB78E-8C98-46F5-8877-965A33B66571}">
  <ds:schemaRefs>
    <ds:schemaRef ds:uri="http://schemas.microsoft.com/sharepoint/v3/contenttype/forms"/>
  </ds:schemaRefs>
</ds:datastoreItem>
</file>

<file path=customXml/itemProps3.xml><?xml version="1.0" encoding="utf-8"?>
<ds:datastoreItem xmlns:ds="http://schemas.openxmlformats.org/officeDocument/2006/customXml" ds:itemID="{A252DB5E-0FEA-403D-B333-79D17E5865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592049-bb03-4cc1-8738-657c3fa212ca"/>
    <ds:schemaRef ds:uri="78bd43d9-5139-40c4-98ec-92e877803b19"/>
    <ds:schemaRef ds:uri="f34352cd-dc73-4fa6-bb0b-4f9db1be8e2f"/>
    <ds:schemaRef ds:uri="f74ab167-ad8e-423a-836e-57b9a5d229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D3ECD8-8E6B-4E5D-862B-ACE028DC26FC}">
  <ds:schemaRefs>
    <ds:schemaRef ds:uri="http://schemas.microsoft.com/office/2006/metadata/longProperties"/>
  </ds:schemaRefs>
</ds:datastoreItem>
</file>

<file path=customXml/itemProps5.xml><?xml version="1.0" encoding="utf-8"?>
<ds:datastoreItem xmlns:ds="http://schemas.openxmlformats.org/officeDocument/2006/customXml" ds:itemID="{3296601E-7D3D-428A-BD50-D4D9F9C3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28</Pages>
  <Words>3281</Words>
  <Characters>19687</Characters>
  <Application>Microsoft Office Word</Application>
  <DocSecurity>0</DocSecurity>
  <Lines>894</Lines>
  <Paragraphs>410</Paragraphs>
  <ScaleCrop>false</ScaleCrop>
  <HeadingPairs>
    <vt:vector size="2" baseType="variant">
      <vt:variant>
        <vt:lpstr>Title</vt:lpstr>
      </vt:variant>
      <vt:variant>
        <vt:i4>1</vt:i4>
      </vt:variant>
    </vt:vector>
  </HeadingPairs>
  <TitlesOfParts>
    <vt:vector size="1" baseType="lpstr">
      <vt:lpstr>E-715- Journal Modifications</vt:lpstr>
    </vt:vector>
  </TitlesOfParts>
  <Company>Huron Consulting Group</Company>
  <LinksUpToDate>false</LinksUpToDate>
  <CharactersWithSpaces>22558</CharactersWithSpaces>
  <SharedDoc>false</SharedDoc>
  <HLinks>
    <vt:vector size="54" baseType="variant">
      <vt:variant>
        <vt:i4>1310772</vt:i4>
      </vt:variant>
      <vt:variant>
        <vt:i4>131</vt:i4>
      </vt:variant>
      <vt:variant>
        <vt:i4>0</vt:i4>
      </vt:variant>
      <vt:variant>
        <vt:i4>5</vt:i4>
      </vt:variant>
      <vt:variant>
        <vt:lpwstr/>
      </vt:variant>
      <vt:variant>
        <vt:lpwstr>_Toc355520032</vt:lpwstr>
      </vt:variant>
      <vt:variant>
        <vt:i4>1310772</vt:i4>
      </vt:variant>
      <vt:variant>
        <vt:i4>125</vt:i4>
      </vt:variant>
      <vt:variant>
        <vt:i4>0</vt:i4>
      </vt:variant>
      <vt:variant>
        <vt:i4>5</vt:i4>
      </vt:variant>
      <vt:variant>
        <vt:lpwstr/>
      </vt:variant>
      <vt:variant>
        <vt:lpwstr>_Toc355520031</vt:lpwstr>
      </vt:variant>
      <vt:variant>
        <vt:i4>1310772</vt:i4>
      </vt:variant>
      <vt:variant>
        <vt:i4>119</vt:i4>
      </vt:variant>
      <vt:variant>
        <vt:i4>0</vt:i4>
      </vt:variant>
      <vt:variant>
        <vt:i4>5</vt:i4>
      </vt:variant>
      <vt:variant>
        <vt:lpwstr/>
      </vt:variant>
      <vt:variant>
        <vt:lpwstr>_Toc355520030</vt:lpwstr>
      </vt:variant>
      <vt:variant>
        <vt:i4>1376308</vt:i4>
      </vt:variant>
      <vt:variant>
        <vt:i4>113</vt:i4>
      </vt:variant>
      <vt:variant>
        <vt:i4>0</vt:i4>
      </vt:variant>
      <vt:variant>
        <vt:i4>5</vt:i4>
      </vt:variant>
      <vt:variant>
        <vt:lpwstr/>
      </vt:variant>
      <vt:variant>
        <vt:lpwstr>_Toc355520029</vt:lpwstr>
      </vt:variant>
      <vt:variant>
        <vt:i4>1376308</vt:i4>
      </vt:variant>
      <vt:variant>
        <vt:i4>107</vt:i4>
      </vt:variant>
      <vt:variant>
        <vt:i4>0</vt:i4>
      </vt:variant>
      <vt:variant>
        <vt:i4>5</vt:i4>
      </vt:variant>
      <vt:variant>
        <vt:lpwstr/>
      </vt:variant>
      <vt:variant>
        <vt:lpwstr>_Toc355520028</vt:lpwstr>
      </vt:variant>
      <vt:variant>
        <vt:i4>1376308</vt:i4>
      </vt:variant>
      <vt:variant>
        <vt:i4>101</vt:i4>
      </vt:variant>
      <vt:variant>
        <vt:i4>0</vt:i4>
      </vt:variant>
      <vt:variant>
        <vt:i4>5</vt:i4>
      </vt:variant>
      <vt:variant>
        <vt:lpwstr/>
      </vt:variant>
      <vt:variant>
        <vt:lpwstr>_Toc355520027</vt:lpwstr>
      </vt:variant>
      <vt:variant>
        <vt:i4>1376308</vt:i4>
      </vt:variant>
      <vt:variant>
        <vt:i4>95</vt:i4>
      </vt:variant>
      <vt:variant>
        <vt:i4>0</vt:i4>
      </vt:variant>
      <vt:variant>
        <vt:i4>5</vt:i4>
      </vt:variant>
      <vt:variant>
        <vt:lpwstr/>
      </vt:variant>
      <vt:variant>
        <vt:lpwstr>_Toc355520026</vt:lpwstr>
      </vt:variant>
      <vt:variant>
        <vt:i4>6815779</vt:i4>
      </vt:variant>
      <vt:variant>
        <vt:i4>81</vt:i4>
      </vt:variant>
      <vt:variant>
        <vt:i4>0</vt:i4>
      </vt:variant>
      <vt:variant>
        <vt:i4>5</vt:i4>
      </vt:variant>
      <vt:variant>
        <vt:lpwstr>https://sp.ucop.edu/sites/ucpath/Functional/SystemDesign/CAGL Module/03 - Vacation Taken Workgroup</vt:lpwstr>
      </vt:variant>
      <vt:variant>
        <vt:lpwstr/>
      </vt:variant>
      <vt:variant>
        <vt:i4>6488072</vt:i4>
      </vt:variant>
      <vt:variant>
        <vt:i4>61647</vt:i4>
      </vt:variant>
      <vt:variant>
        <vt:i4>1038</vt:i4>
      </vt:variant>
      <vt:variant>
        <vt:i4>1</vt:i4>
      </vt:variant>
      <vt:variant>
        <vt:lpwstr>cid:image001.png@01D5F2E4.07361DB0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E-715- Journal Modifications</dc:title>
  <dc:subject/>
  <dc:creator>Stephen C Weiss</dc:creator>
  <cp:keywords/>
  <cp:lastModifiedBy>Ari Widjaja</cp:lastModifiedBy>
  <cp:revision>17</cp:revision>
  <dcterms:created xsi:type="dcterms:W3CDTF">2025-10-22T23:47:00Z</dcterms:created>
  <dcterms:modified xsi:type="dcterms:W3CDTF">2025-10-23T06:36:00Z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osition">
    <vt:lpwstr/>
  </property>
  <property fmtid="{D5CDD505-2E9C-101B-9397-08002B2CF9AE}" pid="3" name="display_urn:schemas-microsoft-com:office:office#Editor">
    <vt:lpwstr>Sateesh Saraswatula(Contractor)</vt:lpwstr>
  </property>
  <property fmtid="{D5CDD505-2E9C-101B-9397-08002B2CF9AE}" pid="4" name="TemplateUrl">
    <vt:lpwstr/>
  </property>
  <property fmtid="{D5CDD505-2E9C-101B-9397-08002B2CF9AE}" pid="5" name="xd_ProgID">
    <vt:lpwstr/>
  </property>
  <property fmtid="{D5CDD505-2E9C-101B-9397-08002B2CF9AE}" pid="6" name="Order">
    <vt:lpwstr>5900</vt:lpwstr>
  </property>
  <property fmtid="{D5CDD505-2E9C-101B-9397-08002B2CF9AE}" pid="7" name="Module">
    <vt:lpwstr>;#CA/GL;#</vt:lpwstr>
  </property>
  <property fmtid="{D5CDD505-2E9C-101B-9397-08002B2CF9AE}" pid="8" name="TaxCatchAll">
    <vt:lpwstr/>
  </property>
  <property fmtid="{D5CDD505-2E9C-101B-9397-08002B2CF9AE}" pid="9" name="ContentTypeId">
    <vt:lpwstr>0x010100A03020C4B589644BA2C87A7B13E893F5</vt:lpwstr>
  </property>
  <property fmtid="{D5CDD505-2E9C-101B-9397-08002B2CF9AE}" pid="10" name="GrammarlyDocumentId">
    <vt:lpwstr>daf4cb616027e0be84f34a94efaabe3fa3624ce166804184f8183035fe2c01a9</vt:lpwstr>
  </property>
  <property fmtid="{D5CDD505-2E9C-101B-9397-08002B2CF9AE}" pid="11" name="xd_Signature">
    <vt:lpwstr/>
  </property>
  <property fmtid="{D5CDD505-2E9C-101B-9397-08002B2CF9AE}" pid="12" name="GUID">
    <vt:lpwstr>587f8c04-4ab9-4769-b711-7de197f28128</vt:lpwstr>
  </property>
  <property fmtid="{D5CDD505-2E9C-101B-9397-08002B2CF9AE}" pid="13" name="_ExtendedDescription">
    <vt:lpwstr/>
  </property>
  <property fmtid="{D5CDD505-2E9C-101B-9397-08002B2CF9AE}" pid="14" name="_dlc_DocIdPersistId">
    <vt:lpwstr/>
  </property>
  <property fmtid="{D5CDD505-2E9C-101B-9397-08002B2CF9AE}" pid="15" name="SharedWithUsers">
    <vt:lpwstr/>
  </property>
  <property fmtid="{D5CDD505-2E9C-101B-9397-08002B2CF9AE}" pid="16" name="display_urn:schemas-microsoft-com:office:office#Author">
    <vt:lpwstr>Latha Srinivasagopalan</vt:lpwstr>
  </property>
  <property fmtid="{D5CDD505-2E9C-101B-9397-08002B2CF9AE}" pid="17" name="ComplianceAssetId">
    <vt:lpwstr/>
  </property>
  <property fmtid="{D5CDD505-2E9C-101B-9397-08002B2CF9AE}" pid="18" name="_dlc_DocId">
    <vt:lpwstr>UCPC-2053444806-105</vt:lpwstr>
  </property>
  <property fmtid="{D5CDD505-2E9C-101B-9397-08002B2CF9AE}" pid="19" name="TriggerFlowInfo">
    <vt:lpwstr/>
  </property>
  <property fmtid="{D5CDD505-2E9C-101B-9397-08002B2CF9AE}" pid="20" name="_dlc_DocIdUrl">
    <vt:lpwstr>https://ucofficeofthepresident.sharepoint.com/sites/UCPathLocationSupport/_layouts/15/DocIdRedir.aspx?ID=UCPC-2053444806-105, UCPC-2053444806-105</vt:lpwstr>
  </property>
</Properties>
</file>